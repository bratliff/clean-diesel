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8EAC0" w14:textId="77777777" w:rsidR="00F91CAB" w:rsidRDefault="00F91CAB" w:rsidP="00F91CAB">
      <w:pPr>
        <w:widowControl w:val="0"/>
        <w:autoSpaceDE w:val="0"/>
        <w:autoSpaceDN w:val="0"/>
        <w:adjustRightInd w:val="0"/>
        <w:rPr>
          <w:rFonts w:ascii="Arial" w:hAnsi="Arial" w:cs="Arial"/>
          <w:b/>
          <w:szCs w:val="20"/>
          <w:u w:val="single"/>
        </w:rPr>
      </w:pPr>
      <w:bookmarkStart w:id="0" w:name="_GoBack"/>
      <w:bookmarkEnd w:id="0"/>
    </w:p>
    <w:p w14:paraId="0E42BC0B" w14:textId="77777777" w:rsidR="00F91CAB" w:rsidRPr="00D16457" w:rsidRDefault="00F91CAB" w:rsidP="00F91CAB">
      <w:pPr>
        <w:widowControl w:val="0"/>
        <w:autoSpaceDE w:val="0"/>
        <w:autoSpaceDN w:val="0"/>
        <w:adjustRightInd w:val="0"/>
        <w:rPr>
          <w:rFonts w:ascii="Arial" w:hAnsi="Arial" w:cs="Arial"/>
          <w:b/>
          <w:szCs w:val="20"/>
          <w:u w:val="single"/>
        </w:rPr>
      </w:pPr>
      <w:r w:rsidRPr="00D16457">
        <w:rPr>
          <w:rFonts w:ascii="Arial" w:hAnsi="Arial" w:cs="Arial"/>
          <w:b/>
          <w:szCs w:val="20"/>
          <w:u w:val="single"/>
        </w:rPr>
        <w:t>VDA Clean Diesel Website</w:t>
      </w:r>
    </w:p>
    <w:p w14:paraId="3134A1E0"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Copy Deck</w:t>
      </w:r>
    </w:p>
    <w:p w14:paraId="4B32EAD6" w14:textId="77777777" w:rsidR="00F91CAB" w:rsidRPr="00D16457" w:rsidRDefault="00F91CAB" w:rsidP="00F91CAB">
      <w:pPr>
        <w:widowControl w:val="0"/>
        <w:autoSpaceDE w:val="0"/>
        <w:autoSpaceDN w:val="0"/>
        <w:adjustRightInd w:val="0"/>
        <w:rPr>
          <w:rFonts w:ascii="Arial" w:hAnsi="Arial" w:cs="Arial"/>
          <w:szCs w:val="20"/>
        </w:rPr>
      </w:pPr>
    </w:p>
    <w:p w14:paraId="7B67F31F" w14:textId="77777777" w:rsidR="00F91CAB" w:rsidRPr="00D16457" w:rsidRDefault="00F91CAB" w:rsidP="00F91CAB">
      <w:pPr>
        <w:widowControl w:val="0"/>
        <w:autoSpaceDE w:val="0"/>
        <w:autoSpaceDN w:val="0"/>
        <w:adjustRightInd w:val="0"/>
        <w:rPr>
          <w:rFonts w:ascii="Arial" w:hAnsi="Arial" w:cs="Arial"/>
          <w:szCs w:val="20"/>
        </w:rPr>
      </w:pPr>
    </w:p>
    <w:p w14:paraId="5DE6F53B" w14:textId="77777777" w:rsidR="00F91CAB" w:rsidRPr="00D16457" w:rsidRDefault="00F91CAB" w:rsidP="00F91CAB">
      <w:pPr>
        <w:rPr>
          <w:rFonts w:ascii="Arial" w:hAnsi="Arial" w:cs="Arial"/>
          <w:b/>
          <w:szCs w:val="20"/>
          <w:u w:val="single"/>
        </w:rPr>
      </w:pPr>
      <w:r w:rsidRPr="00D16457">
        <w:rPr>
          <w:rFonts w:ascii="Arial" w:hAnsi="Arial" w:cs="Arial"/>
          <w:b/>
          <w:szCs w:val="20"/>
          <w:u w:val="single"/>
        </w:rPr>
        <w:t>Landing Page:</w:t>
      </w:r>
    </w:p>
    <w:p w14:paraId="005AB3C7" w14:textId="77777777" w:rsidR="00F91CAB" w:rsidRPr="00D16457" w:rsidRDefault="00F91CAB" w:rsidP="00F91CAB">
      <w:pPr>
        <w:rPr>
          <w:rFonts w:ascii="Arial" w:hAnsi="Arial" w:cs="Arial"/>
          <w:b/>
          <w:szCs w:val="20"/>
        </w:rPr>
      </w:pPr>
    </w:p>
    <w:p w14:paraId="32AF7684" w14:textId="77777777" w:rsidR="00F91CAB" w:rsidRPr="00D16457" w:rsidRDefault="00F91CAB" w:rsidP="00F91CAB">
      <w:pPr>
        <w:rPr>
          <w:rFonts w:ascii="Arial" w:hAnsi="Arial" w:cs="Arial"/>
          <w:b/>
          <w:szCs w:val="20"/>
        </w:rPr>
      </w:pPr>
      <w:r w:rsidRPr="00D16457">
        <w:rPr>
          <w:rFonts w:ascii="Arial" w:hAnsi="Arial" w:cs="Arial"/>
          <w:b/>
          <w:szCs w:val="20"/>
        </w:rPr>
        <w:t xml:space="preserve">Clean Diesel. </w:t>
      </w:r>
      <w:proofErr w:type="gramStart"/>
      <w:r w:rsidRPr="00D16457">
        <w:rPr>
          <w:rFonts w:ascii="Arial" w:hAnsi="Arial" w:cs="Arial"/>
          <w:b/>
          <w:szCs w:val="20"/>
        </w:rPr>
        <w:t>Clearly Better.</w:t>
      </w:r>
      <w:proofErr w:type="gramEnd"/>
    </w:p>
    <w:p w14:paraId="106279A7" w14:textId="253DA6DE" w:rsidR="00F91CAB" w:rsidRPr="00D16457" w:rsidRDefault="00F91CAB" w:rsidP="00F91CAB">
      <w:pPr>
        <w:rPr>
          <w:rFonts w:ascii="Arial" w:hAnsi="Arial" w:cs="Arial"/>
          <w:szCs w:val="20"/>
        </w:rPr>
      </w:pPr>
      <w:r w:rsidRPr="00D16457">
        <w:rPr>
          <w:rFonts w:ascii="Arial" w:hAnsi="Arial" w:cs="Arial"/>
          <w:szCs w:val="20"/>
        </w:rPr>
        <w:t>This is not your grandfather’s diesel. No way. Clean Diesel technology has changed everything. From the pump to the engine, it’s remarkably improved the driving experience. Say good</w:t>
      </w:r>
      <w:r w:rsidR="00620374" w:rsidRPr="00D16457">
        <w:rPr>
          <w:rFonts w:ascii="Arial" w:hAnsi="Arial" w:cs="Arial"/>
          <w:szCs w:val="20"/>
        </w:rPr>
        <w:t>-</w:t>
      </w:r>
      <w:r w:rsidRPr="00D16457">
        <w:rPr>
          <w:rFonts w:ascii="Arial" w:hAnsi="Arial" w:cs="Arial"/>
          <w:szCs w:val="20"/>
        </w:rPr>
        <w:t>bye to loud trips with dirt</w:t>
      </w:r>
      <w:r w:rsidR="00FD7248" w:rsidRPr="00D16457">
        <w:rPr>
          <w:rFonts w:ascii="Arial" w:hAnsi="Arial" w:cs="Arial"/>
          <w:szCs w:val="20"/>
        </w:rPr>
        <w:t>ier</w:t>
      </w:r>
      <w:r w:rsidRPr="00D16457">
        <w:rPr>
          <w:rFonts w:ascii="Arial" w:hAnsi="Arial" w:cs="Arial"/>
          <w:szCs w:val="20"/>
        </w:rPr>
        <w:t xml:space="preserve"> exhaust. And hello to </w:t>
      </w:r>
      <w:r w:rsidR="00B14D9A" w:rsidRPr="00D16457">
        <w:rPr>
          <w:rFonts w:ascii="Arial" w:hAnsi="Arial" w:cs="Arial"/>
          <w:szCs w:val="20"/>
        </w:rPr>
        <w:t>great</w:t>
      </w:r>
      <w:r w:rsidRPr="00D16457">
        <w:rPr>
          <w:rFonts w:ascii="Arial" w:hAnsi="Arial" w:cs="Arial"/>
          <w:szCs w:val="20"/>
        </w:rPr>
        <w:t xml:space="preserve"> MPG</w:t>
      </w:r>
      <w:r w:rsidR="00620374" w:rsidRPr="00D16457">
        <w:rPr>
          <w:rFonts w:ascii="Arial" w:hAnsi="Arial" w:cs="Arial"/>
          <w:szCs w:val="20"/>
        </w:rPr>
        <w:t>,</w:t>
      </w:r>
      <w:r w:rsidRPr="00D16457">
        <w:rPr>
          <w:rFonts w:ascii="Arial" w:hAnsi="Arial" w:cs="Arial"/>
          <w:szCs w:val="20"/>
        </w:rPr>
        <w:t xml:space="preserve"> powered with exhilarating performance.</w:t>
      </w:r>
    </w:p>
    <w:p w14:paraId="2CE1B969" w14:textId="77777777" w:rsidR="00F91CAB" w:rsidRPr="00D16457" w:rsidRDefault="00F91CAB" w:rsidP="00F91CAB">
      <w:pPr>
        <w:rPr>
          <w:rFonts w:ascii="Arial" w:hAnsi="Arial" w:cs="Arial"/>
          <w:szCs w:val="20"/>
        </w:rPr>
      </w:pPr>
    </w:p>
    <w:p w14:paraId="6A92BE65" w14:textId="77777777" w:rsidR="00EF5C01" w:rsidRPr="00D16457" w:rsidRDefault="00F91CAB" w:rsidP="00F91CAB">
      <w:pPr>
        <w:rPr>
          <w:rFonts w:ascii="Arial" w:hAnsi="Arial" w:cs="Arial"/>
          <w:b/>
          <w:szCs w:val="20"/>
          <w:u w:val="single"/>
        </w:rPr>
      </w:pPr>
      <w:r w:rsidRPr="00D16457">
        <w:rPr>
          <w:rFonts w:ascii="Arial" w:hAnsi="Arial" w:cs="Arial"/>
          <w:b/>
          <w:szCs w:val="20"/>
          <w:u w:val="single"/>
        </w:rPr>
        <w:t>MPGs:</w:t>
      </w:r>
    </w:p>
    <w:p w14:paraId="1A9F0CF3" w14:textId="77777777" w:rsidR="00F91CAB" w:rsidRPr="00D16457" w:rsidRDefault="00F91CAB" w:rsidP="00F91CAB">
      <w:pPr>
        <w:rPr>
          <w:rFonts w:ascii="Arial" w:hAnsi="Arial" w:cs="Arial"/>
          <w:szCs w:val="20"/>
        </w:rPr>
      </w:pPr>
    </w:p>
    <w:p w14:paraId="3CE8B188" w14:textId="77777777" w:rsidR="006222B6" w:rsidRPr="00D16457" w:rsidRDefault="006222B6" w:rsidP="006222B6">
      <w:pPr>
        <w:rPr>
          <w:rFonts w:ascii="Arial" w:hAnsi="Arial" w:cs="Arial"/>
          <w:b/>
          <w:szCs w:val="20"/>
        </w:rPr>
      </w:pPr>
      <w:r w:rsidRPr="00D16457">
        <w:rPr>
          <w:rFonts w:ascii="Arial" w:hAnsi="Arial" w:cs="Arial"/>
          <w:b/>
          <w:szCs w:val="20"/>
        </w:rPr>
        <w:t xml:space="preserve">More MPG. </w:t>
      </w:r>
      <w:proofErr w:type="gramStart"/>
      <w:r w:rsidRPr="00D16457">
        <w:rPr>
          <w:rFonts w:ascii="Arial" w:hAnsi="Arial" w:cs="Arial"/>
          <w:b/>
          <w:szCs w:val="20"/>
        </w:rPr>
        <w:t>Fewer stops at the pump.</w:t>
      </w:r>
      <w:proofErr w:type="gramEnd"/>
      <w:r w:rsidRPr="00D16457">
        <w:rPr>
          <w:rFonts w:ascii="Arial" w:hAnsi="Arial" w:cs="Arial"/>
          <w:b/>
          <w:szCs w:val="20"/>
        </w:rPr>
        <w:t xml:space="preserve"> </w:t>
      </w:r>
    </w:p>
    <w:p w14:paraId="45EF827A" w14:textId="77777777" w:rsidR="006222B6" w:rsidRPr="00D16457" w:rsidRDefault="006222B6" w:rsidP="006222B6">
      <w:pPr>
        <w:rPr>
          <w:rFonts w:ascii="Arial" w:hAnsi="Arial" w:cs="Arial"/>
          <w:szCs w:val="20"/>
        </w:rPr>
      </w:pPr>
      <w:r w:rsidRPr="00D16457">
        <w:rPr>
          <w:rFonts w:ascii="Arial" w:hAnsi="Arial" w:cs="Arial"/>
          <w:szCs w:val="20"/>
        </w:rPr>
        <w:t xml:space="preserve">Clean Diesel partner vehicles are on average 18% more fuel-efficient on the highway than their gasoline counterparts. And with over one-third of Clean Diesel partner vehicles getting an EPA-estimated 42 MPG </w:t>
      </w:r>
      <w:proofErr w:type="spellStart"/>
      <w:r w:rsidRPr="00D16457">
        <w:rPr>
          <w:rFonts w:ascii="Arial" w:hAnsi="Arial" w:cs="Arial"/>
          <w:szCs w:val="20"/>
        </w:rPr>
        <w:t>hwy</w:t>
      </w:r>
      <w:proofErr w:type="spellEnd"/>
      <w:r w:rsidRPr="00D16457">
        <w:rPr>
          <w:rFonts w:ascii="Arial" w:hAnsi="Arial" w:cs="Arial"/>
          <w:szCs w:val="20"/>
        </w:rPr>
        <w:t xml:space="preserve">, you’re not only driving longer, </w:t>
      </w:r>
      <w:proofErr w:type="gramStart"/>
      <w:r w:rsidRPr="00D16457">
        <w:rPr>
          <w:rFonts w:ascii="Arial" w:hAnsi="Arial" w:cs="Arial"/>
          <w:szCs w:val="20"/>
        </w:rPr>
        <w:t>but</w:t>
      </w:r>
      <w:proofErr w:type="gramEnd"/>
      <w:r w:rsidRPr="00D16457">
        <w:rPr>
          <w:rFonts w:ascii="Arial" w:hAnsi="Arial" w:cs="Arial"/>
          <w:szCs w:val="20"/>
        </w:rPr>
        <w:t xml:space="preserve"> stopping less. </w:t>
      </w:r>
    </w:p>
    <w:p w14:paraId="55CA1471" w14:textId="77777777" w:rsidR="00F91CAB" w:rsidRPr="00D16457" w:rsidRDefault="00F91CAB" w:rsidP="00F91CAB">
      <w:pPr>
        <w:rPr>
          <w:rFonts w:ascii="Arial" w:hAnsi="Arial" w:cs="Arial"/>
          <w:szCs w:val="20"/>
        </w:rPr>
      </w:pPr>
    </w:p>
    <w:p w14:paraId="1844FD38" w14:textId="77777777" w:rsidR="006222B6" w:rsidRPr="00D16457" w:rsidRDefault="006222B6" w:rsidP="006222B6">
      <w:pPr>
        <w:rPr>
          <w:rFonts w:ascii="Arial" w:hAnsi="Arial" w:cs="Arial"/>
          <w:b/>
          <w:szCs w:val="20"/>
        </w:rPr>
      </w:pPr>
      <w:r w:rsidRPr="00D16457">
        <w:rPr>
          <w:rFonts w:ascii="Arial" w:hAnsi="Arial" w:cs="Arial"/>
          <w:b/>
          <w:szCs w:val="20"/>
        </w:rPr>
        <w:t>Can you go up to 795 miles on one tank? (</w:t>
      </w:r>
      <w:proofErr w:type="gramStart"/>
      <w:r w:rsidRPr="00D16457">
        <w:rPr>
          <w:rFonts w:ascii="Arial" w:hAnsi="Arial" w:cs="Arial"/>
          <w:b/>
          <w:szCs w:val="20"/>
        </w:rPr>
        <w:t>left</w:t>
      </w:r>
      <w:proofErr w:type="gramEnd"/>
      <w:r w:rsidRPr="00D16457">
        <w:rPr>
          <w:rFonts w:ascii="Arial" w:hAnsi="Arial" w:cs="Arial"/>
          <w:b/>
          <w:szCs w:val="20"/>
        </w:rPr>
        <w:t>)</w:t>
      </w:r>
    </w:p>
    <w:p w14:paraId="29B31BB8" w14:textId="77777777" w:rsidR="006222B6" w:rsidRPr="00D16457" w:rsidRDefault="006222B6" w:rsidP="006222B6">
      <w:pPr>
        <w:rPr>
          <w:rFonts w:ascii="Arial" w:hAnsi="Arial" w:cs="Arial"/>
          <w:szCs w:val="20"/>
        </w:rPr>
      </w:pPr>
      <w:r w:rsidRPr="00D16457">
        <w:rPr>
          <w:rFonts w:ascii="Arial" w:hAnsi="Arial" w:cs="Arial"/>
          <w:szCs w:val="20"/>
        </w:rPr>
        <w:t xml:space="preserve">Let’s do the math. As an example, some Clean Diesel vehicles offer an EPA-estimated 43 MPG </w:t>
      </w:r>
      <w:proofErr w:type="spellStart"/>
      <w:r w:rsidRPr="00D16457">
        <w:rPr>
          <w:rFonts w:ascii="Arial" w:hAnsi="Arial" w:cs="Arial"/>
          <w:szCs w:val="20"/>
        </w:rPr>
        <w:t>hwy</w:t>
      </w:r>
      <w:proofErr w:type="spellEnd"/>
      <w:r w:rsidRPr="00D16457">
        <w:rPr>
          <w:rFonts w:ascii="Arial" w:hAnsi="Arial" w:cs="Arial"/>
          <w:szCs w:val="20"/>
        </w:rPr>
        <w:t xml:space="preserve"> under optimal driving conditions. For some vehicles with an 18</w:t>
      </w:r>
      <w:proofErr w:type="gramStart"/>
      <w:r w:rsidRPr="00D16457">
        <w:rPr>
          <w:rFonts w:ascii="Arial" w:hAnsi="Arial" w:cs="Arial"/>
          <w:szCs w:val="20"/>
        </w:rPr>
        <w:t>.5 gallon</w:t>
      </w:r>
      <w:proofErr w:type="gramEnd"/>
      <w:r w:rsidRPr="00D16457">
        <w:rPr>
          <w:rFonts w:ascii="Arial" w:hAnsi="Arial" w:cs="Arial"/>
          <w:szCs w:val="20"/>
        </w:rPr>
        <w:t xml:space="preserve"> tank, it might be possible to go 795 miles on the highway without stopping to fill up. Set the sliders below at how many miles you drive for each category during your daily commute. Then see an estimate of how many fewer times a year you may need to refill with some Clean Diesel vehicles.  </w:t>
      </w:r>
    </w:p>
    <w:p w14:paraId="7C551CFE" w14:textId="77777777" w:rsidR="00F91CAB" w:rsidRPr="00D16457" w:rsidRDefault="00F91CAB" w:rsidP="00F91CAB">
      <w:pPr>
        <w:rPr>
          <w:rFonts w:ascii="Arial" w:hAnsi="Arial" w:cs="Arial"/>
          <w:szCs w:val="20"/>
        </w:rPr>
      </w:pPr>
    </w:p>
    <w:p w14:paraId="68463EDF" w14:textId="585F2A46" w:rsidR="00860F75" w:rsidRPr="00D16457" w:rsidRDefault="00860F75" w:rsidP="00860F75">
      <w:pPr>
        <w:rPr>
          <w:ins w:id="1" w:author="Author" w:date="2012-07-24T16:01:00Z"/>
          <w:rFonts w:ascii="Arial" w:hAnsi="Arial" w:cs="Arial"/>
          <w:i/>
          <w:szCs w:val="20"/>
        </w:rPr>
      </w:pPr>
      <w:r w:rsidRPr="00D16457">
        <w:rPr>
          <w:rFonts w:ascii="Arial" w:hAnsi="Arial" w:cs="Arial"/>
          <w:i/>
          <w:szCs w:val="20"/>
        </w:rPr>
        <w:t>Fuel data based on sample automobiles, and does not necessarily reflect typical performance, which will vary based on the spe</w:t>
      </w:r>
      <w:r w:rsidR="00601674" w:rsidRPr="00D16457">
        <w:rPr>
          <w:rFonts w:ascii="Arial" w:hAnsi="Arial" w:cs="Arial"/>
          <w:i/>
          <w:szCs w:val="20"/>
        </w:rPr>
        <w:t xml:space="preserve">cific model you actually have. </w:t>
      </w:r>
      <w:r w:rsidRPr="00D16457">
        <w:rPr>
          <w:rFonts w:ascii="Arial" w:hAnsi="Arial" w:cs="Arial"/>
          <w:i/>
          <w:szCs w:val="20"/>
        </w:rPr>
        <w:t>Gas results based on EPA</w:t>
      </w:r>
      <w:r w:rsidR="00601674" w:rsidRPr="00D16457">
        <w:rPr>
          <w:rFonts w:ascii="Arial" w:hAnsi="Arial" w:cs="Arial"/>
          <w:i/>
          <w:szCs w:val="20"/>
        </w:rPr>
        <w:t>-</w:t>
      </w:r>
      <w:r w:rsidRPr="00D16457">
        <w:rPr>
          <w:rFonts w:ascii="Arial" w:hAnsi="Arial" w:cs="Arial"/>
          <w:i/>
          <w:szCs w:val="20"/>
        </w:rPr>
        <w:t>estimated 28 MPG hwy, 18</w:t>
      </w:r>
      <w:r w:rsidR="00FD7248" w:rsidRPr="00D16457">
        <w:rPr>
          <w:rFonts w:ascii="Arial" w:hAnsi="Arial" w:cs="Arial"/>
          <w:i/>
          <w:szCs w:val="20"/>
        </w:rPr>
        <w:t>.5-gallon</w:t>
      </w:r>
      <w:r w:rsidRPr="00D16457">
        <w:rPr>
          <w:rFonts w:ascii="Arial" w:hAnsi="Arial" w:cs="Arial"/>
          <w:i/>
          <w:szCs w:val="20"/>
        </w:rPr>
        <w:t xml:space="preserve"> tank. Diesel results based on </w:t>
      </w:r>
      <w:r w:rsidR="00601674" w:rsidRPr="00D16457">
        <w:rPr>
          <w:rFonts w:ascii="Arial" w:hAnsi="Arial" w:cs="Arial"/>
          <w:i/>
          <w:szCs w:val="20"/>
        </w:rPr>
        <w:t>EPA-</w:t>
      </w:r>
      <w:r w:rsidRPr="00D16457">
        <w:rPr>
          <w:rFonts w:ascii="Arial" w:hAnsi="Arial" w:cs="Arial"/>
          <w:i/>
          <w:szCs w:val="20"/>
        </w:rPr>
        <w:t>estimated 43 MPG hwy, 18</w:t>
      </w:r>
      <w:r w:rsidR="00FD7248" w:rsidRPr="00D16457">
        <w:rPr>
          <w:rFonts w:ascii="Arial" w:hAnsi="Arial" w:cs="Arial"/>
          <w:i/>
          <w:szCs w:val="20"/>
        </w:rPr>
        <w:t>.5-gallon</w:t>
      </w:r>
      <w:r w:rsidRPr="00D16457">
        <w:rPr>
          <w:rFonts w:ascii="Arial" w:hAnsi="Arial" w:cs="Arial"/>
          <w:i/>
          <w:szCs w:val="20"/>
        </w:rPr>
        <w:t xml:space="preserve"> tank. </w:t>
      </w:r>
    </w:p>
    <w:p w14:paraId="69E6E1ED" w14:textId="77777777" w:rsidR="00F91CAB" w:rsidRPr="00D16457" w:rsidRDefault="00F91CAB" w:rsidP="00F91CAB">
      <w:pPr>
        <w:rPr>
          <w:rFonts w:ascii="Arial" w:hAnsi="Arial" w:cs="Arial"/>
          <w:szCs w:val="20"/>
        </w:rPr>
      </w:pPr>
    </w:p>
    <w:p w14:paraId="2F9A7D9D" w14:textId="142E9740" w:rsidR="006222B6" w:rsidRPr="00D16457" w:rsidRDefault="007D79B1" w:rsidP="006222B6">
      <w:pPr>
        <w:rPr>
          <w:rFonts w:ascii="Arial" w:hAnsi="Arial" w:cs="Arial"/>
          <w:b/>
          <w:szCs w:val="20"/>
        </w:rPr>
      </w:pPr>
      <w:r w:rsidRPr="00D16457">
        <w:rPr>
          <w:rFonts w:ascii="Arial" w:hAnsi="Arial" w:cs="Arial"/>
          <w:b/>
          <w:szCs w:val="20"/>
        </w:rPr>
        <w:t xml:space="preserve">Look at the </w:t>
      </w:r>
      <w:r w:rsidR="00047910" w:rsidRPr="00D16457">
        <w:rPr>
          <w:rFonts w:ascii="Arial" w:hAnsi="Arial" w:cs="Arial"/>
          <w:b/>
          <w:szCs w:val="20"/>
        </w:rPr>
        <w:t>cost</w:t>
      </w:r>
      <w:r w:rsidR="006222B6" w:rsidRPr="00D16457">
        <w:rPr>
          <w:rFonts w:ascii="Arial" w:hAnsi="Arial" w:cs="Arial"/>
          <w:b/>
          <w:szCs w:val="20"/>
        </w:rPr>
        <w:t xml:space="preserve"> of fuel.</w:t>
      </w:r>
    </w:p>
    <w:p w14:paraId="54D1C2D4" w14:textId="77777777" w:rsidR="006222B6" w:rsidRPr="00D16457" w:rsidRDefault="006222B6" w:rsidP="006222B6">
      <w:pPr>
        <w:rPr>
          <w:rFonts w:ascii="Arial" w:hAnsi="Arial" w:cs="Arial"/>
          <w:b/>
          <w:szCs w:val="20"/>
        </w:rPr>
      </w:pPr>
      <w:r w:rsidRPr="00D16457">
        <w:rPr>
          <w:rFonts w:ascii="Arial" w:hAnsi="Arial" w:cs="Arial"/>
          <w:b/>
          <w:szCs w:val="20"/>
        </w:rPr>
        <w:t>You might like what you see. (</w:t>
      </w:r>
      <w:proofErr w:type="gramStart"/>
      <w:r w:rsidRPr="00D16457">
        <w:rPr>
          <w:rFonts w:ascii="Arial" w:hAnsi="Arial" w:cs="Arial"/>
          <w:b/>
          <w:szCs w:val="20"/>
        </w:rPr>
        <w:t>right</w:t>
      </w:r>
      <w:proofErr w:type="gramEnd"/>
      <w:r w:rsidRPr="00D16457">
        <w:rPr>
          <w:rFonts w:ascii="Arial" w:hAnsi="Arial" w:cs="Arial"/>
          <w:b/>
          <w:szCs w:val="20"/>
        </w:rPr>
        <w:t>)</w:t>
      </w:r>
      <w:ins w:id="2" w:author="Author" w:date="2012-07-06T11:34:00Z">
        <w:r w:rsidRPr="00D16457">
          <w:rPr>
            <w:rFonts w:ascii="Arial" w:hAnsi="Arial" w:cs="Arial"/>
            <w:b/>
            <w:szCs w:val="20"/>
          </w:rPr>
          <w:t xml:space="preserve"> </w:t>
        </w:r>
      </w:ins>
    </w:p>
    <w:p w14:paraId="0E2C3435" w14:textId="6A9D66A9" w:rsidR="006222B6" w:rsidRPr="00D16457" w:rsidRDefault="006222B6" w:rsidP="006222B6">
      <w:pPr>
        <w:rPr>
          <w:rFonts w:ascii="Arial" w:hAnsi="Arial" w:cs="Arial"/>
          <w:szCs w:val="20"/>
        </w:rPr>
      </w:pPr>
      <w:r w:rsidRPr="00D16457">
        <w:rPr>
          <w:rFonts w:ascii="Arial" w:hAnsi="Arial" w:cs="Arial"/>
          <w:szCs w:val="20"/>
        </w:rPr>
        <w:t xml:space="preserve">Here’s one </w:t>
      </w:r>
      <w:r w:rsidR="00047910" w:rsidRPr="00D16457">
        <w:rPr>
          <w:rFonts w:ascii="Arial" w:hAnsi="Arial" w:cs="Arial"/>
          <w:szCs w:val="20"/>
        </w:rPr>
        <w:t xml:space="preserve">specific </w:t>
      </w:r>
      <w:r w:rsidRPr="00D16457">
        <w:rPr>
          <w:rFonts w:ascii="Arial" w:hAnsi="Arial" w:cs="Arial"/>
          <w:szCs w:val="20"/>
        </w:rPr>
        <w:t>example</w:t>
      </w:r>
      <w:r w:rsidR="00047910" w:rsidRPr="00D16457">
        <w:rPr>
          <w:rFonts w:ascii="Arial" w:hAnsi="Arial" w:cs="Arial"/>
          <w:szCs w:val="20"/>
        </w:rPr>
        <w:t xml:space="preserve"> and an example only</w:t>
      </w:r>
      <w:r w:rsidRPr="00D16457">
        <w:rPr>
          <w:rFonts w:ascii="Arial" w:hAnsi="Arial" w:cs="Arial"/>
          <w:szCs w:val="20"/>
        </w:rPr>
        <w:t>. The average person in the U.S. drives 13,476 miles annually. Your current gasoline car gets an EPA-estimated 28 MPG hwy</w:t>
      </w:r>
      <w:r w:rsidR="00047910" w:rsidRPr="00D16457">
        <w:rPr>
          <w:rFonts w:ascii="Arial" w:hAnsi="Arial" w:cs="Arial"/>
          <w:szCs w:val="20"/>
        </w:rPr>
        <w:t>.</w:t>
      </w:r>
      <w:r w:rsidRPr="00D16457">
        <w:rPr>
          <w:rFonts w:ascii="Arial" w:hAnsi="Arial" w:cs="Arial"/>
          <w:szCs w:val="20"/>
        </w:rPr>
        <w:t xml:space="preserve"> </w:t>
      </w:r>
      <w:r w:rsidR="00047910" w:rsidRPr="00D16457">
        <w:rPr>
          <w:rFonts w:ascii="Arial" w:hAnsi="Arial" w:cs="Arial"/>
          <w:szCs w:val="20"/>
        </w:rPr>
        <w:t>Some</w:t>
      </w:r>
      <w:r w:rsidRPr="00D16457">
        <w:rPr>
          <w:rFonts w:ascii="Arial" w:hAnsi="Arial" w:cs="Arial"/>
          <w:szCs w:val="20"/>
        </w:rPr>
        <w:t xml:space="preserve"> comparable Cl</w:t>
      </w:r>
      <w:r w:rsidR="00047910" w:rsidRPr="00D16457">
        <w:rPr>
          <w:rFonts w:ascii="Arial" w:hAnsi="Arial" w:cs="Arial"/>
          <w:szCs w:val="20"/>
        </w:rPr>
        <w:t>ean Diesel partner vehicles get an EPA-estimated 43 MPG hwy. It’s easy to see that it’s possible to</w:t>
      </w:r>
      <w:r w:rsidRPr="00D16457">
        <w:rPr>
          <w:rFonts w:ascii="Arial" w:hAnsi="Arial" w:cs="Arial"/>
          <w:szCs w:val="20"/>
        </w:rPr>
        <w:t xml:space="preserve"> save more annually on fuel.</w:t>
      </w:r>
      <w:r w:rsidR="00047910" w:rsidRPr="00D16457">
        <w:rPr>
          <w:rFonts w:ascii="Arial" w:hAnsi="Arial" w:cs="Arial"/>
          <w:szCs w:val="20"/>
        </w:rPr>
        <w:t xml:space="preserve"> But just like the road of life, results may vary.</w:t>
      </w:r>
    </w:p>
    <w:p w14:paraId="2320BE54" w14:textId="77777777" w:rsidR="00F91CAB" w:rsidRPr="00D16457" w:rsidRDefault="00F91CAB" w:rsidP="00F91CAB">
      <w:pPr>
        <w:rPr>
          <w:rFonts w:ascii="Arial" w:hAnsi="Arial" w:cs="Arial"/>
          <w:szCs w:val="20"/>
        </w:rPr>
      </w:pPr>
    </w:p>
    <w:p w14:paraId="3A325802" w14:textId="32ECDE46" w:rsidR="00860F75" w:rsidRPr="00D16457" w:rsidRDefault="00860F75" w:rsidP="00860F75">
      <w:pPr>
        <w:rPr>
          <w:rFonts w:ascii="Arial" w:hAnsi="Arial" w:cs="Arial"/>
          <w:i/>
          <w:szCs w:val="20"/>
        </w:rPr>
      </w:pPr>
      <w:r w:rsidRPr="00D16457">
        <w:rPr>
          <w:rFonts w:ascii="Arial" w:hAnsi="Arial" w:cs="Arial"/>
          <w:i/>
          <w:szCs w:val="20"/>
        </w:rPr>
        <w:t>Fuel data based on sample automobiles, and does not necessarily reflect typical performance, which will vary based on the specific model you actually</w:t>
      </w:r>
      <w:r w:rsidR="00601674" w:rsidRPr="00D16457">
        <w:rPr>
          <w:rFonts w:ascii="Arial" w:hAnsi="Arial" w:cs="Arial"/>
          <w:i/>
          <w:szCs w:val="20"/>
        </w:rPr>
        <w:t xml:space="preserve"> have. Gas results based on EPA-</w:t>
      </w:r>
      <w:r w:rsidRPr="00D16457">
        <w:rPr>
          <w:rFonts w:ascii="Arial" w:hAnsi="Arial" w:cs="Arial"/>
          <w:i/>
          <w:szCs w:val="20"/>
        </w:rPr>
        <w:t>estimated 28 MPG hwy, 18</w:t>
      </w:r>
      <w:r w:rsidR="00FD7248" w:rsidRPr="00D16457">
        <w:rPr>
          <w:rFonts w:ascii="Arial" w:hAnsi="Arial" w:cs="Arial"/>
          <w:i/>
          <w:szCs w:val="20"/>
        </w:rPr>
        <w:t>.5-gallon</w:t>
      </w:r>
      <w:r w:rsidRPr="00D16457">
        <w:rPr>
          <w:rFonts w:ascii="Arial" w:hAnsi="Arial" w:cs="Arial"/>
          <w:i/>
          <w:szCs w:val="20"/>
        </w:rPr>
        <w:t xml:space="preserve"> tank. Diesel results based on </w:t>
      </w:r>
      <w:r w:rsidR="00601674" w:rsidRPr="00D16457">
        <w:rPr>
          <w:rFonts w:ascii="Arial" w:hAnsi="Arial" w:cs="Arial"/>
          <w:i/>
          <w:szCs w:val="20"/>
        </w:rPr>
        <w:t>EPA-</w:t>
      </w:r>
      <w:r w:rsidRPr="00D16457">
        <w:rPr>
          <w:rFonts w:ascii="Arial" w:hAnsi="Arial" w:cs="Arial"/>
          <w:i/>
          <w:szCs w:val="20"/>
        </w:rPr>
        <w:t>estimated 43 MPG hwy, 18</w:t>
      </w:r>
      <w:r w:rsidR="00FD7248" w:rsidRPr="00D16457">
        <w:rPr>
          <w:rFonts w:ascii="Arial" w:hAnsi="Arial" w:cs="Arial"/>
          <w:i/>
          <w:szCs w:val="20"/>
        </w:rPr>
        <w:t>.5-gallon</w:t>
      </w:r>
      <w:r w:rsidRPr="00D16457">
        <w:rPr>
          <w:rFonts w:ascii="Arial" w:hAnsi="Arial" w:cs="Arial"/>
          <w:i/>
          <w:szCs w:val="20"/>
        </w:rPr>
        <w:t xml:space="preserve"> tank. </w:t>
      </w:r>
    </w:p>
    <w:p w14:paraId="3867271C" w14:textId="77777777" w:rsidR="00F67460" w:rsidRPr="00D16457" w:rsidRDefault="00F67460" w:rsidP="00F91CAB">
      <w:pPr>
        <w:rPr>
          <w:rFonts w:ascii="Arial" w:hAnsi="Arial" w:cs="Arial"/>
          <w:szCs w:val="20"/>
        </w:rPr>
      </w:pPr>
    </w:p>
    <w:p w14:paraId="6854239A" w14:textId="77777777" w:rsidR="00F91CAB" w:rsidRPr="00D16457" w:rsidRDefault="00F91CAB" w:rsidP="00F91CAB">
      <w:pPr>
        <w:rPr>
          <w:rFonts w:ascii="Arial" w:hAnsi="Arial" w:cs="Arial"/>
          <w:b/>
          <w:szCs w:val="20"/>
          <w:u w:val="single"/>
        </w:rPr>
      </w:pPr>
      <w:r w:rsidRPr="00D16457">
        <w:rPr>
          <w:rFonts w:ascii="Arial" w:hAnsi="Arial" w:cs="Arial"/>
          <w:b/>
          <w:szCs w:val="20"/>
          <w:u w:val="single"/>
        </w:rPr>
        <w:t>Performance:</w:t>
      </w:r>
    </w:p>
    <w:p w14:paraId="7EE6C141" w14:textId="46B8CE57" w:rsidR="00F91CAB" w:rsidRPr="00D16457" w:rsidRDefault="00F91CAB" w:rsidP="00F91CAB">
      <w:pPr>
        <w:rPr>
          <w:rFonts w:ascii="Arial" w:hAnsi="Arial" w:cs="Arial"/>
          <w:b/>
          <w:szCs w:val="20"/>
          <w:u w:val="single"/>
        </w:rPr>
      </w:pPr>
    </w:p>
    <w:p w14:paraId="7590D38B" w14:textId="77777777" w:rsidR="00F91CAB" w:rsidRPr="00D16457" w:rsidRDefault="00F91CAB" w:rsidP="00F91CAB">
      <w:pPr>
        <w:rPr>
          <w:rFonts w:ascii="Arial" w:hAnsi="Arial" w:cs="Arial"/>
          <w:b/>
          <w:szCs w:val="20"/>
        </w:rPr>
      </w:pPr>
      <w:r w:rsidRPr="00D16457">
        <w:rPr>
          <w:rFonts w:ascii="Arial" w:hAnsi="Arial" w:cs="Arial"/>
          <w:b/>
          <w:szCs w:val="20"/>
        </w:rPr>
        <w:t>Powerfully quiet.</w:t>
      </w:r>
    </w:p>
    <w:p w14:paraId="5010824B" w14:textId="77777777" w:rsidR="00F91CAB" w:rsidRPr="00D16457" w:rsidRDefault="00F91CAB" w:rsidP="00F91CAB">
      <w:pPr>
        <w:rPr>
          <w:rFonts w:ascii="Arial" w:hAnsi="Arial" w:cs="Arial"/>
          <w:szCs w:val="20"/>
        </w:rPr>
      </w:pPr>
      <w:r w:rsidRPr="00D16457">
        <w:rPr>
          <w:rFonts w:ascii="Arial" w:hAnsi="Arial" w:cs="Arial"/>
          <w:szCs w:val="20"/>
        </w:rPr>
        <w:t>When it comes to driving a Clean Diesel vehicle,</w:t>
      </w:r>
      <w:r w:rsidR="00F1039F" w:rsidRPr="00D16457">
        <w:rPr>
          <w:rFonts w:ascii="Arial" w:hAnsi="Arial" w:cs="Arial"/>
          <w:szCs w:val="20"/>
        </w:rPr>
        <w:t xml:space="preserve"> torque is amazing. </w:t>
      </w:r>
      <w:r w:rsidRPr="00D16457">
        <w:rPr>
          <w:rFonts w:ascii="Arial" w:hAnsi="Arial" w:cs="Arial"/>
          <w:szCs w:val="20"/>
        </w:rPr>
        <w:t>Quick accel</w:t>
      </w:r>
      <w:r w:rsidR="00F1039F" w:rsidRPr="00D16457">
        <w:rPr>
          <w:rFonts w:ascii="Arial" w:hAnsi="Arial" w:cs="Arial"/>
          <w:szCs w:val="20"/>
        </w:rPr>
        <w:t>eration and powerful handling are</w:t>
      </w:r>
      <w:r w:rsidRPr="00D16457">
        <w:rPr>
          <w:rFonts w:ascii="Arial" w:hAnsi="Arial" w:cs="Arial"/>
          <w:szCs w:val="20"/>
        </w:rPr>
        <w:t xml:space="preserve"> just what you’d expect from a sports car.</w:t>
      </w:r>
      <w:r w:rsidR="00601674" w:rsidRPr="00D16457">
        <w:rPr>
          <w:rFonts w:ascii="Arial" w:hAnsi="Arial" w:cs="Arial"/>
          <w:szCs w:val="20"/>
        </w:rPr>
        <w:t xml:space="preserve"> But here is another surprise:</w:t>
      </w:r>
      <w:r w:rsidR="00545230" w:rsidRPr="00D16457">
        <w:rPr>
          <w:rFonts w:ascii="Arial" w:hAnsi="Arial" w:cs="Arial"/>
          <w:szCs w:val="20"/>
        </w:rPr>
        <w:t xml:space="preserve"> Clean Diesel vehicles run much more quietly than those powered by their traditional diesel counterparts. </w:t>
      </w:r>
      <w:r w:rsidR="00F1039F" w:rsidRPr="00D16457">
        <w:rPr>
          <w:rFonts w:ascii="Arial" w:hAnsi="Arial" w:cs="Arial"/>
          <w:szCs w:val="20"/>
        </w:rPr>
        <w:t xml:space="preserve">Let’s just say, you’ve got to hear it to believe it. </w:t>
      </w:r>
    </w:p>
    <w:p w14:paraId="24634865" w14:textId="77777777" w:rsidR="00545230" w:rsidRPr="00D16457" w:rsidRDefault="00545230" w:rsidP="00F91CAB">
      <w:pPr>
        <w:rPr>
          <w:rFonts w:ascii="Arial" w:hAnsi="Arial" w:cs="Arial"/>
          <w:szCs w:val="20"/>
        </w:rPr>
      </w:pPr>
    </w:p>
    <w:p w14:paraId="0FDD19AB" w14:textId="77777777" w:rsidR="00F91CAB" w:rsidRPr="00D16457" w:rsidRDefault="00F91CAB" w:rsidP="00F91CAB">
      <w:pPr>
        <w:rPr>
          <w:rFonts w:ascii="Arial" w:hAnsi="Arial" w:cs="Arial"/>
          <w:szCs w:val="20"/>
        </w:rPr>
      </w:pPr>
    </w:p>
    <w:p w14:paraId="302E79D5" w14:textId="77777777" w:rsidR="00F91CAB" w:rsidRPr="00D16457" w:rsidRDefault="00F1039F" w:rsidP="00F91CAB">
      <w:pPr>
        <w:rPr>
          <w:rFonts w:ascii="Arial" w:hAnsi="Arial" w:cs="Arial"/>
          <w:b/>
          <w:szCs w:val="20"/>
        </w:rPr>
      </w:pPr>
      <w:r w:rsidRPr="00D16457">
        <w:rPr>
          <w:rFonts w:ascii="Arial" w:hAnsi="Arial" w:cs="Arial"/>
          <w:b/>
          <w:szCs w:val="20"/>
        </w:rPr>
        <w:t xml:space="preserve">Don’t Sacrifice Power. </w:t>
      </w:r>
      <w:r w:rsidR="00F91CAB" w:rsidRPr="00D16457">
        <w:rPr>
          <w:rFonts w:ascii="Arial" w:hAnsi="Arial" w:cs="Arial"/>
          <w:b/>
          <w:szCs w:val="20"/>
        </w:rPr>
        <w:t>(</w:t>
      </w:r>
      <w:proofErr w:type="gramStart"/>
      <w:r w:rsidR="00F91CAB" w:rsidRPr="00D16457">
        <w:rPr>
          <w:rFonts w:ascii="Arial" w:hAnsi="Arial" w:cs="Arial"/>
          <w:b/>
          <w:szCs w:val="20"/>
        </w:rPr>
        <w:t>left</w:t>
      </w:r>
      <w:proofErr w:type="gramEnd"/>
      <w:r w:rsidR="00F91CAB" w:rsidRPr="00D16457">
        <w:rPr>
          <w:rFonts w:ascii="Arial" w:hAnsi="Arial" w:cs="Arial"/>
          <w:b/>
          <w:szCs w:val="20"/>
        </w:rPr>
        <w:t>)</w:t>
      </w:r>
    </w:p>
    <w:p w14:paraId="0204A983" w14:textId="057C72F6" w:rsidR="00F67460" w:rsidRPr="00D16457" w:rsidRDefault="00F91CAB" w:rsidP="00F91CAB">
      <w:pPr>
        <w:rPr>
          <w:rFonts w:ascii="Arial" w:hAnsi="Arial" w:cs="Arial"/>
          <w:b/>
          <w:szCs w:val="20"/>
        </w:rPr>
      </w:pPr>
      <w:r w:rsidRPr="00D16457">
        <w:rPr>
          <w:rFonts w:ascii="Arial" w:hAnsi="Arial" w:cs="Arial"/>
          <w:szCs w:val="20"/>
        </w:rPr>
        <w:t>Whether passenger cars or SUVs, a 6-cylinder Clean Diesel engine is as powerful as a V-8 gasoline engine. Not to mention</w:t>
      </w:r>
      <w:r w:rsidR="00601674" w:rsidRPr="00D16457">
        <w:rPr>
          <w:rFonts w:ascii="Arial" w:hAnsi="Arial" w:cs="Arial"/>
          <w:szCs w:val="20"/>
        </w:rPr>
        <w:t xml:space="preserve"> </w:t>
      </w:r>
      <w:r w:rsidR="00741347" w:rsidRPr="00D16457">
        <w:rPr>
          <w:rFonts w:ascii="Arial" w:hAnsi="Arial" w:cs="Arial"/>
          <w:szCs w:val="20"/>
        </w:rPr>
        <w:t>a Clean Diesel 6-cyinder engine is</w:t>
      </w:r>
      <w:r w:rsidRPr="00D16457">
        <w:rPr>
          <w:rFonts w:ascii="Arial" w:hAnsi="Arial" w:cs="Arial"/>
          <w:szCs w:val="20"/>
        </w:rPr>
        <w:t xml:space="preserve"> as </w:t>
      </w:r>
      <w:r w:rsidR="00626D75" w:rsidRPr="00D16457">
        <w:rPr>
          <w:rFonts w:ascii="Arial" w:hAnsi="Arial" w:cs="Arial"/>
          <w:szCs w:val="20"/>
        </w:rPr>
        <w:t xml:space="preserve">fuel </w:t>
      </w:r>
      <w:r w:rsidRPr="00D16457">
        <w:rPr>
          <w:rFonts w:ascii="Arial" w:hAnsi="Arial" w:cs="Arial"/>
          <w:szCs w:val="20"/>
        </w:rPr>
        <w:t>efficient as a 4-cylinder</w:t>
      </w:r>
      <w:r w:rsidR="00741347" w:rsidRPr="00D16457">
        <w:rPr>
          <w:rFonts w:ascii="Arial" w:hAnsi="Arial" w:cs="Arial"/>
          <w:szCs w:val="20"/>
        </w:rPr>
        <w:t xml:space="preserve"> gasoline</w:t>
      </w:r>
      <w:r w:rsidRPr="00D16457">
        <w:rPr>
          <w:rFonts w:ascii="Arial" w:hAnsi="Arial" w:cs="Arial"/>
          <w:szCs w:val="20"/>
        </w:rPr>
        <w:t xml:space="preserve"> engine.</w:t>
      </w:r>
      <w:ins w:id="3" w:author="Author" w:date="2012-07-24T16:02:00Z">
        <w:r w:rsidR="00F67460" w:rsidRPr="00D16457">
          <w:rPr>
            <w:rFonts w:ascii="Arial" w:hAnsi="Arial" w:cs="Arial"/>
            <w:szCs w:val="20"/>
          </w:rPr>
          <w:t xml:space="preserve"> </w:t>
        </w:r>
      </w:ins>
    </w:p>
    <w:p w14:paraId="07E7C4DC" w14:textId="77777777" w:rsidR="00741347" w:rsidRPr="00D16457" w:rsidRDefault="00741347" w:rsidP="00F91CAB">
      <w:pPr>
        <w:rPr>
          <w:rFonts w:ascii="Arial" w:hAnsi="Arial" w:cs="Arial"/>
          <w:b/>
          <w:szCs w:val="20"/>
        </w:rPr>
      </w:pPr>
    </w:p>
    <w:p w14:paraId="6177DD3A" w14:textId="77777777" w:rsidR="00741347" w:rsidRPr="00D16457" w:rsidRDefault="00741347" w:rsidP="00F91CAB">
      <w:pPr>
        <w:rPr>
          <w:rFonts w:ascii="Arial" w:hAnsi="Arial" w:cs="Arial"/>
          <w:b/>
          <w:szCs w:val="20"/>
        </w:rPr>
      </w:pPr>
    </w:p>
    <w:p w14:paraId="4E6ED878" w14:textId="77777777" w:rsidR="00741347" w:rsidRPr="00D16457" w:rsidRDefault="00741347" w:rsidP="00F91CAB">
      <w:pPr>
        <w:rPr>
          <w:rFonts w:ascii="Arial" w:hAnsi="Arial" w:cs="Arial"/>
          <w:b/>
          <w:szCs w:val="20"/>
        </w:rPr>
      </w:pPr>
    </w:p>
    <w:p w14:paraId="0D735F6B" w14:textId="77777777" w:rsidR="0062235D" w:rsidRPr="00D16457" w:rsidRDefault="0062235D" w:rsidP="00F91CAB">
      <w:pPr>
        <w:rPr>
          <w:rFonts w:ascii="Arial" w:hAnsi="Arial" w:cs="Arial"/>
          <w:b/>
          <w:szCs w:val="20"/>
        </w:rPr>
      </w:pPr>
    </w:p>
    <w:p w14:paraId="61BC868A" w14:textId="77777777" w:rsidR="00AB4935" w:rsidRPr="00D16457" w:rsidRDefault="00AB4935" w:rsidP="00F91CAB">
      <w:pPr>
        <w:rPr>
          <w:rFonts w:ascii="Arial" w:hAnsi="Arial" w:cs="Arial"/>
          <w:b/>
          <w:szCs w:val="20"/>
        </w:rPr>
      </w:pPr>
    </w:p>
    <w:p w14:paraId="188243FC" w14:textId="77777777" w:rsidR="00AB4935" w:rsidRPr="00D16457" w:rsidRDefault="00AB4935" w:rsidP="00F91CAB">
      <w:pPr>
        <w:rPr>
          <w:rFonts w:ascii="Arial" w:hAnsi="Arial" w:cs="Arial"/>
          <w:b/>
          <w:szCs w:val="20"/>
        </w:rPr>
      </w:pPr>
    </w:p>
    <w:p w14:paraId="5876EAF2" w14:textId="77777777" w:rsidR="00AB4935" w:rsidRPr="00D16457" w:rsidRDefault="00AB4935" w:rsidP="00F91CAB">
      <w:pPr>
        <w:rPr>
          <w:rFonts w:ascii="Arial" w:hAnsi="Arial" w:cs="Arial"/>
          <w:b/>
          <w:szCs w:val="20"/>
        </w:rPr>
      </w:pPr>
    </w:p>
    <w:p w14:paraId="3923A190" w14:textId="77777777" w:rsidR="00C43FE0" w:rsidRPr="00D16457" w:rsidRDefault="00C43FE0" w:rsidP="00F91CAB">
      <w:pPr>
        <w:rPr>
          <w:rFonts w:ascii="Arial" w:hAnsi="Arial" w:cs="Arial"/>
          <w:b/>
          <w:szCs w:val="20"/>
        </w:rPr>
      </w:pPr>
    </w:p>
    <w:p w14:paraId="1E204DF6" w14:textId="77777777" w:rsidR="00F91CAB" w:rsidRPr="00D16457" w:rsidRDefault="00F91CAB" w:rsidP="00F91CAB">
      <w:pPr>
        <w:rPr>
          <w:rFonts w:ascii="Arial" w:hAnsi="Arial" w:cs="Arial"/>
          <w:b/>
          <w:szCs w:val="20"/>
        </w:rPr>
      </w:pPr>
      <w:r w:rsidRPr="00D16457">
        <w:rPr>
          <w:rFonts w:ascii="Arial" w:hAnsi="Arial" w:cs="Arial"/>
          <w:b/>
          <w:szCs w:val="20"/>
        </w:rPr>
        <w:lastRenderedPageBreak/>
        <w:t>Make an impact. Quietly. (</w:t>
      </w:r>
      <w:proofErr w:type="gramStart"/>
      <w:r w:rsidRPr="00D16457">
        <w:rPr>
          <w:rFonts w:ascii="Arial" w:hAnsi="Arial" w:cs="Arial"/>
          <w:b/>
          <w:szCs w:val="20"/>
        </w:rPr>
        <w:t>right</w:t>
      </w:r>
      <w:proofErr w:type="gramEnd"/>
      <w:r w:rsidRPr="00D16457">
        <w:rPr>
          <w:rFonts w:ascii="Arial" w:hAnsi="Arial" w:cs="Arial"/>
          <w:b/>
          <w:szCs w:val="20"/>
        </w:rPr>
        <w:t>)</w:t>
      </w:r>
    </w:p>
    <w:p w14:paraId="585B91C9" w14:textId="77777777" w:rsidR="00F91CAB" w:rsidRPr="00D16457" w:rsidRDefault="00F91CAB" w:rsidP="00F91CAB">
      <w:pPr>
        <w:rPr>
          <w:rFonts w:ascii="Arial" w:hAnsi="Arial" w:cs="Arial"/>
          <w:szCs w:val="20"/>
        </w:rPr>
      </w:pPr>
      <w:r w:rsidRPr="00D16457">
        <w:rPr>
          <w:rFonts w:ascii="Arial" w:hAnsi="Arial" w:cs="Arial"/>
          <w:szCs w:val="20"/>
        </w:rPr>
        <w:t>When it comes to driving with Clean Diesel, you won’t believe how quiet your trip has become.</w:t>
      </w:r>
      <w:r w:rsidR="00B21262" w:rsidRPr="00D16457">
        <w:rPr>
          <w:rFonts w:ascii="Arial" w:hAnsi="Arial" w:cs="Arial"/>
          <w:szCs w:val="20"/>
        </w:rPr>
        <w:t xml:space="preserve"> </w:t>
      </w:r>
      <w:r w:rsidR="00B21262" w:rsidRPr="00D16457">
        <w:rPr>
          <w:rFonts w:ascii="Arial" w:hAnsi="Arial" w:cs="Arial"/>
        </w:rPr>
        <w:t>Click or tap each speaker to hear an example of the difference between a Clean Diesel vehicle and another, older diesel.</w:t>
      </w:r>
    </w:p>
    <w:p w14:paraId="4BF4A76F" w14:textId="77777777" w:rsidR="00F91CAB" w:rsidRPr="00D16457" w:rsidRDefault="00F91CAB" w:rsidP="00F91CAB">
      <w:pPr>
        <w:rPr>
          <w:rFonts w:ascii="Arial" w:hAnsi="Arial" w:cs="Arial"/>
          <w:szCs w:val="20"/>
        </w:rPr>
      </w:pPr>
    </w:p>
    <w:p w14:paraId="03C817E2" w14:textId="77777777" w:rsidR="00F91CAB" w:rsidRPr="00D16457" w:rsidRDefault="00F91CAB" w:rsidP="00F91CAB">
      <w:pPr>
        <w:rPr>
          <w:rFonts w:ascii="Arial" w:hAnsi="Arial" w:cs="Arial"/>
          <w:b/>
          <w:szCs w:val="20"/>
          <w:u w:val="single"/>
        </w:rPr>
      </w:pPr>
      <w:r w:rsidRPr="00D16457">
        <w:rPr>
          <w:rFonts w:ascii="Arial" w:hAnsi="Arial" w:cs="Arial"/>
          <w:b/>
          <w:szCs w:val="20"/>
          <w:u w:val="single"/>
        </w:rPr>
        <w:t>Environment:</w:t>
      </w:r>
    </w:p>
    <w:p w14:paraId="2E48E250" w14:textId="77777777" w:rsidR="00F91CAB" w:rsidRPr="00D16457" w:rsidRDefault="00F91CAB" w:rsidP="00F91CAB">
      <w:pPr>
        <w:rPr>
          <w:rFonts w:ascii="Arial" w:hAnsi="Arial" w:cs="Arial"/>
          <w:szCs w:val="20"/>
        </w:rPr>
      </w:pPr>
    </w:p>
    <w:p w14:paraId="3D1EED28" w14:textId="77777777" w:rsidR="00F91CAB" w:rsidRPr="00D16457" w:rsidRDefault="00F91CAB" w:rsidP="00F91CAB">
      <w:pPr>
        <w:rPr>
          <w:rFonts w:ascii="Arial" w:hAnsi="Arial" w:cs="Arial"/>
          <w:b/>
          <w:szCs w:val="20"/>
        </w:rPr>
      </w:pPr>
      <w:proofErr w:type="gramStart"/>
      <w:r w:rsidRPr="00D16457">
        <w:rPr>
          <w:rFonts w:ascii="Arial" w:hAnsi="Arial" w:cs="Arial"/>
          <w:b/>
          <w:szCs w:val="20"/>
        </w:rPr>
        <w:t>A country with less smog.</w:t>
      </w:r>
      <w:proofErr w:type="gramEnd"/>
    </w:p>
    <w:p w14:paraId="667CE60E" w14:textId="77777777" w:rsidR="00F91CAB" w:rsidRPr="00D16457" w:rsidRDefault="00F91CAB" w:rsidP="00F91CAB">
      <w:pPr>
        <w:rPr>
          <w:rFonts w:ascii="Arial" w:hAnsi="Arial" w:cs="Arial"/>
          <w:szCs w:val="20"/>
        </w:rPr>
      </w:pPr>
      <w:r w:rsidRPr="00D16457">
        <w:rPr>
          <w:rFonts w:ascii="Arial" w:hAnsi="Arial" w:cs="Arial"/>
          <w:szCs w:val="20"/>
        </w:rPr>
        <w:t>We used to think of diesel as black clouds of smoke and noxious fumes. But that was then. Now we have Clean Diesel that meets the highest standards in all 50 states, thanks to ultra-low sulfur diesel (ULSD) fuel and innovative engine technology that burns cleaner.</w:t>
      </w:r>
    </w:p>
    <w:p w14:paraId="60928EB6" w14:textId="77777777" w:rsidR="00F91CAB" w:rsidRPr="00D16457" w:rsidRDefault="00F91CAB" w:rsidP="00F91CAB">
      <w:pPr>
        <w:rPr>
          <w:rFonts w:ascii="Arial" w:hAnsi="Arial" w:cs="Arial"/>
          <w:szCs w:val="20"/>
        </w:rPr>
      </w:pPr>
    </w:p>
    <w:p w14:paraId="7179BDF9" w14:textId="77777777" w:rsidR="00F91CAB" w:rsidRPr="00D16457" w:rsidRDefault="00F91CAB" w:rsidP="00F91CAB">
      <w:pPr>
        <w:rPr>
          <w:rFonts w:ascii="Arial" w:hAnsi="Arial" w:cs="Arial"/>
          <w:b/>
          <w:szCs w:val="20"/>
        </w:rPr>
      </w:pPr>
      <w:proofErr w:type="gramStart"/>
      <w:r w:rsidRPr="00D16457">
        <w:rPr>
          <w:rFonts w:ascii="Arial" w:hAnsi="Arial" w:cs="Arial"/>
          <w:b/>
          <w:szCs w:val="20"/>
        </w:rPr>
        <w:t>1,400,000 barrels of oil.</w:t>
      </w:r>
      <w:proofErr w:type="gramEnd"/>
      <w:r w:rsidRPr="00D16457">
        <w:rPr>
          <w:rFonts w:ascii="Arial" w:hAnsi="Arial" w:cs="Arial"/>
          <w:b/>
          <w:szCs w:val="20"/>
        </w:rPr>
        <w:t xml:space="preserve"> (</w:t>
      </w:r>
      <w:proofErr w:type="gramStart"/>
      <w:r w:rsidRPr="00D16457">
        <w:rPr>
          <w:rFonts w:ascii="Arial" w:hAnsi="Arial" w:cs="Arial"/>
          <w:b/>
          <w:szCs w:val="20"/>
        </w:rPr>
        <w:t>left</w:t>
      </w:r>
      <w:proofErr w:type="gramEnd"/>
      <w:r w:rsidRPr="00D16457">
        <w:rPr>
          <w:rFonts w:ascii="Arial" w:hAnsi="Arial" w:cs="Arial"/>
          <w:b/>
          <w:szCs w:val="20"/>
        </w:rPr>
        <w:t>)</w:t>
      </w:r>
    </w:p>
    <w:p w14:paraId="6679DBD6" w14:textId="77777777" w:rsidR="00F91CAB" w:rsidRPr="00D16457" w:rsidRDefault="00F91CAB" w:rsidP="00F91CAB">
      <w:pPr>
        <w:rPr>
          <w:rFonts w:ascii="Arial" w:hAnsi="Arial" w:cs="Arial"/>
          <w:szCs w:val="20"/>
        </w:rPr>
      </w:pPr>
      <w:r w:rsidRPr="00D16457">
        <w:rPr>
          <w:rFonts w:ascii="Arial" w:hAnsi="Arial" w:cs="Arial"/>
          <w:szCs w:val="20"/>
        </w:rPr>
        <w:t xml:space="preserve">If one-third of Americans switched to Clean Diesel vehicles, we would save </w:t>
      </w:r>
      <w:r w:rsidR="00FB7446" w:rsidRPr="00D16457">
        <w:rPr>
          <w:rFonts w:ascii="Arial" w:hAnsi="Arial" w:cs="Arial"/>
          <w:szCs w:val="20"/>
        </w:rPr>
        <w:t xml:space="preserve">approximately </w:t>
      </w:r>
      <w:r w:rsidRPr="00D16457">
        <w:rPr>
          <w:rFonts w:ascii="Arial" w:hAnsi="Arial" w:cs="Arial"/>
          <w:szCs w:val="20"/>
        </w:rPr>
        <w:t>1.4 million barrels of oil a day. In turn, we’d help reduce our carbon footprint by</w:t>
      </w:r>
      <w:r w:rsidR="00FB7446" w:rsidRPr="00D16457">
        <w:rPr>
          <w:rFonts w:ascii="Arial" w:hAnsi="Arial" w:cs="Arial"/>
          <w:szCs w:val="20"/>
        </w:rPr>
        <w:t xml:space="preserve"> about</w:t>
      </w:r>
      <w:r w:rsidRPr="00D16457">
        <w:rPr>
          <w:rFonts w:ascii="Arial" w:hAnsi="Arial" w:cs="Arial"/>
          <w:szCs w:val="20"/>
        </w:rPr>
        <w:t xml:space="preserve"> 532 million pounds of CO</w:t>
      </w:r>
      <w:r w:rsidRPr="00D16457">
        <w:rPr>
          <w:rFonts w:ascii="Arial" w:hAnsi="Arial" w:cs="Arial"/>
          <w:szCs w:val="20"/>
          <w:vertAlign w:val="subscript"/>
        </w:rPr>
        <w:t>2</w:t>
      </w:r>
      <w:r w:rsidRPr="00D16457">
        <w:rPr>
          <w:rFonts w:ascii="Arial" w:hAnsi="Arial" w:cs="Arial"/>
          <w:szCs w:val="20"/>
        </w:rPr>
        <w:t xml:space="preserve">. And that’s </w:t>
      </w:r>
      <w:r w:rsidR="00390013" w:rsidRPr="00D16457">
        <w:rPr>
          <w:rFonts w:ascii="Arial" w:hAnsi="Arial" w:cs="Arial"/>
          <w:szCs w:val="20"/>
        </w:rPr>
        <w:t xml:space="preserve">like planting </w:t>
      </w:r>
      <w:r w:rsidR="00FB7446" w:rsidRPr="00D16457">
        <w:rPr>
          <w:rFonts w:ascii="Arial" w:hAnsi="Arial" w:cs="Arial"/>
          <w:szCs w:val="20"/>
        </w:rPr>
        <w:t xml:space="preserve">about </w:t>
      </w:r>
      <w:r w:rsidR="00390013" w:rsidRPr="00D16457">
        <w:rPr>
          <w:rFonts w:ascii="Arial" w:hAnsi="Arial" w:cs="Arial"/>
          <w:szCs w:val="20"/>
        </w:rPr>
        <w:t>600,000 trees</w:t>
      </w:r>
      <w:r w:rsidRPr="00D16457">
        <w:rPr>
          <w:rFonts w:ascii="Arial" w:hAnsi="Arial" w:cs="Arial"/>
          <w:szCs w:val="20"/>
        </w:rPr>
        <w:t>, every single day.</w:t>
      </w:r>
    </w:p>
    <w:p w14:paraId="798C96F3" w14:textId="490862A1" w:rsidR="00F91CAB" w:rsidRPr="00D16457" w:rsidRDefault="00390013" w:rsidP="00F91CAB">
      <w:pPr>
        <w:rPr>
          <w:rFonts w:ascii="Arial" w:hAnsi="Arial" w:cs="Arial"/>
          <w:szCs w:val="20"/>
        </w:rPr>
      </w:pPr>
      <w:r w:rsidRPr="00D16457">
        <w:rPr>
          <w:rFonts w:ascii="Arial" w:hAnsi="Arial" w:cs="Arial"/>
          <w:szCs w:val="20"/>
        </w:rPr>
        <w:t xml:space="preserve"> </w:t>
      </w:r>
    </w:p>
    <w:p w14:paraId="2187DD18" w14:textId="77777777" w:rsidR="00F91CAB" w:rsidRPr="00D16457" w:rsidRDefault="00F91CAB" w:rsidP="00F91CAB">
      <w:pPr>
        <w:rPr>
          <w:rFonts w:ascii="Arial" w:hAnsi="Arial" w:cs="Arial"/>
          <w:b/>
          <w:szCs w:val="20"/>
        </w:rPr>
      </w:pPr>
      <w:r w:rsidRPr="00D16457">
        <w:rPr>
          <w:rFonts w:ascii="Arial" w:hAnsi="Arial" w:cs="Arial"/>
          <w:b/>
          <w:szCs w:val="20"/>
        </w:rPr>
        <w:t xml:space="preserve">Emotions run high. </w:t>
      </w:r>
    </w:p>
    <w:p w14:paraId="74399C16" w14:textId="77777777" w:rsidR="00F91CAB" w:rsidRPr="00D16457" w:rsidRDefault="00F91CAB" w:rsidP="00F91CAB">
      <w:pPr>
        <w:rPr>
          <w:rFonts w:ascii="Arial" w:hAnsi="Arial" w:cs="Arial"/>
          <w:b/>
          <w:szCs w:val="20"/>
        </w:rPr>
      </w:pPr>
      <w:r w:rsidRPr="00D16457">
        <w:rPr>
          <w:rFonts w:ascii="Arial" w:hAnsi="Arial" w:cs="Arial"/>
          <w:b/>
          <w:szCs w:val="20"/>
        </w:rPr>
        <w:t>Emissions, they stay low. (</w:t>
      </w:r>
      <w:proofErr w:type="gramStart"/>
      <w:r w:rsidRPr="00D16457">
        <w:rPr>
          <w:rFonts w:ascii="Arial" w:hAnsi="Arial" w:cs="Arial"/>
          <w:b/>
          <w:szCs w:val="20"/>
        </w:rPr>
        <w:t>right</w:t>
      </w:r>
      <w:proofErr w:type="gramEnd"/>
      <w:r w:rsidRPr="00D16457">
        <w:rPr>
          <w:rFonts w:ascii="Arial" w:hAnsi="Arial" w:cs="Arial"/>
          <w:b/>
          <w:szCs w:val="20"/>
        </w:rPr>
        <w:t>)</w:t>
      </w:r>
    </w:p>
    <w:p w14:paraId="6125E4F0" w14:textId="1252F9F2" w:rsidR="00F91CAB" w:rsidRPr="00D16457" w:rsidRDefault="00F91CAB" w:rsidP="00F91CAB">
      <w:pPr>
        <w:rPr>
          <w:rFonts w:ascii="Arial" w:hAnsi="Arial" w:cs="Arial"/>
          <w:szCs w:val="20"/>
        </w:rPr>
      </w:pPr>
      <w:r w:rsidRPr="00D16457">
        <w:rPr>
          <w:rFonts w:ascii="Arial" w:hAnsi="Arial" w:cs="Arial"/>
          <w:szCs w:val="20"/>
        </w:rPr>
        <w:t>With Clean Diesel technology and ultra-low sulfur diesel fuel, we'll generate a lot less smog in the air. "Thanks," in advance</w:t>
      </w:r>
      <w:r w:rsidR="00620374" w:rsidRPr="00D16457">
        <w:rPr>
          <w:rFonts w:ascii="Arial" w:hAnsi="Arial" w:cs="Arial"/>
          <w:szCs w:val="20"/>
        </w:rPr>
        <w:t>,</w:t>
      </w:r>
      <w:r w:rsidRPr="00D16457">
        <w:rPr>
          <w:rFonts w:ascii="Arial" w:hAnsi="Arial" w:cs="Arial"/>
          <w:szCs w:val="20"/>
        </w:rPr>
        <w:t xml:space="preserve"> from the environment.</w:t>
      </w:r>
    </w:p>
    <w:p w14:paraId="05CCA93A" w14:textId="77777777" w:rsidR="00F91CAB" w:rsidRPr="00D16457" w:rsidRDefault="00F91CAB" w:rsidP="00F91CAB">
      <w:pPr>
        <w:rPr>
          <w:rFonts w:ascii="Arial" w:hAnsi="Arial" w:cs="Arial"/>
          <w:szCs w:val="20"/>
        </w:rPr>
      </w:pPr>
    </w:p>
    <w:p w14:paraId="1784C7FA" w14:textId="77777777" w:rsidR="00F91CAB" w:rsidRPr="00D16457" w:rsidRDefault="00F91CAB" w:rsidP="00F91CAB">
      <w:pPr>
        <w:rPr>
          <w:rFonts w:ascii="Arial" w:hAnsi="Arial" w:cs="Arial"/>
          <w:b/>
          <w:szCs w:val="20"/>
          <w:u w:val="single"/>
        </w:rPr>
      </w:pPr>
      <w:r w:rsidRPr="00D16457">
        <w:rPr>
          <w:rFonts w:ascii="Arial" w:hAnsi="Arial" w:cs="Arial"/>
          <w:b/>
          <w:szCs w:val="20"/>
          <w:u w:val="single"/>
        </w:rPr>
        <w:t>Our Partners:</w:t>
      </w:r>
    </w:p>
    <w:p w14:paraId="5BF8743F" w14:textId="77777777" w:rsidR="00F91CAB" w:rsidRPr="00D16457" w:rsidRDefault="00F91CAB" w:rsidP="00F91CAB">
      <w:pPr>
        <w:rPr>
          <w:rFonts w:ascii="Arial" w:hAnsi="Arial" w:cs="Arial"/>
          <w:szCs w:val="20"/>
        </w:rPr>
      </w:pPr>
    </w:p>
    <w:p w14:paraId="65907817" w14:textId="77777777" w:rsidR="00F91CAB" w:rsidRPr="00D16457" w:rsidRDefault="00F91CAB" w:rsidP="00F91CAB">
      <w:pPr>
        <w:rPr>
          <w:rFonts w:ascii="Arial" w:hAnsi="Arial" w:cs="Arial"/>
          <w:b/>
          <w:szCs w:val="20"/>
        </w:rPr>
      </w:pPr>
      <w:r w:rsidRPr="00D16457">
        <w:rPr>
          <w:rFonts w:ascii="Arial" w:hAnsi="Arial" w:cs="Arial"/>
          <w:b/>
          <w:szCs w:val="20"/>
        </w:rPr>
        <w:t>Clean Diesel and bright ideas are contagious.</w:t>
      </w:r>
    </w:p>
    <w:p w14:paraId="725BF713" w14:textId="300801C8" w:rsidR="00F91CAB" w:rsidRPr="00D16457" w:rsidRDefault="00F91CAB" w:rsidP="00F91CAB">
      <w:pPr>
        <w:rPr>
          <w:rFonts w:ascii="Arial" w:hAnsi="Arial" w:cs="Arial"/>
          <w:szCs w:val="20"/>
        </w:rPr>
      </w:pPr>
      <w:r w:rsidRPr="00D16457">
        <w:rPr>
          <w:rFonts w:ascii="Arial" w:hAnsi="Arial" w:cs="Arial"/>
          <w:szCs w:val="20"/>
        </w:rPr>
        <w:t>Starting with Audi, BMW, Bosch, Mercedes-Benz, Porsche and VW, Clean Diesel is gaining momentum worldwide</w:t>
      </w:r>
      <w:r w:rsidR="00620374" w:rsidRPr="00D16457">
        <w:rPr>
          <w:rFonts w:ascii="Arial" w:hAnsi="Arial" w:cs="Arial"/>
          <w:szCs w:val="20"/>
        </w:rPr>
        <w:t xml:space="preserve"> with increasing development in </w:t>
      </w:r>
      <w:r w:rsidRPr="00D16457">
        <w:rPr>
          <w:rFonts w:ascii="Arial" w:hAnsi="Arial" w:cs="Arial"/>
          <w:szCs w:val="20"/>
        </w:rPr>
        <w:t>all the major car manufacturers and others. Our partners include:</w:t>
      </w:r>
    </w:p>
    <w:p w14:paraId="4D22833F" w14:textId="77777777" w:rsidR="00F91CAB" w:rsidRPr="00D16457" w:rsidRDefault="00F91CAB" w:rsidP="00F91CAB">
      <w:pPr>
        <w:widowControl w:val="0"/>
        <w:autoSpaceDE w:val="0"/>
        <w:autoSpaceDN w:val="0"/>
        <w:adjustRightInd w:val="0"/>
        <w:rPr>
          <w:rFonts w:ascii="Arial" w:hAnsi="Arial" w:cs="Arial"/>
          <w:szCs w:val="20"/>
        </w:rPr>
      </w:pPr>
    </w:p>
    <w:p w14:paraId="4011DEBB" w14:textId="77777777" w:rsidR="00F91CAB" w:rsidRPr="00D16457" w:rsidRDefault="000B30B9" w:rsidP="00F91CAB">
      <w:pPr>
        <w:widowControl w:val="0"/>
        <w:autoSpaceDE w:val="0"/>
        <w:autoSpaceDN w:val="0"/>
        <w:adjustRightInd w:val="0"/>
        <w:rPr>
          <w:rFonts w:ascii="Arial" w:hAnsi="Arial" w:cs="Arial"/>
          <w:color w:val="0000FF"/>
          <w:szCs w:val="20"/>
        </w:rPr>
      </w:pPr>
      <w:r w:rsidRPr="00D16457">
        <w:rPr>
          <w:rFonts w:ascii="Arial" w:hAnsi="Arial" w:cs="Arial"/>
          <w:szCs w:val="20"/>
        </w:rPr>
        <w:t>To learn more about</w:t>
      </w:r>
      <w:r w:rsidR="00B374EB" w:rsidRPr="00D16457">
        <w:rPr>
          <w:rFonts w:ascii="Arial" w:hAnsi="Arial" w:cs="Arial"/>
          <w:szCs w:val="20"/>
        </w:rPr>
        <w:t xml:space="preserve"> the</w:t>
      </w:r>
      <w:r w:rsidR="00F91CAB" w:rsidRPr="00D16457">
        <w:rPr>
          <w:rFonts w:ascii="Arial" w:hAnsi="Arial" w:cs="Arial"/>
          <w:szCs w:val="20"/>
        </w:rPr>
        <w:t xml:space="preserve"> </w:t>
      </w:r>
      <w:r w:rsidR="00B374EB" w:rsidRPr="00D16457">
        <w:rPr>
          <w:rFonts w:ascii="Arial" w:hAnsi="Arial" w:cs="Arial"/>
          <w:szCs w:val="20"/>
        </w:rPr>
        <w:t>Audi</w:t>
      </w:r>
      <w:r w:rsidRPr="00D16457">
        <w:rPr>
          <w:rFonts w:ascii="Arial" w:hAnsi="Arial" w:cs="Arial"/>
          <w:szCs w:val="20"/>
        </w:rPr>
        <w:t xml:space="preserve"> TDI</w:t>
      </w:r>
      <w:r w:rsidR="00860F75" w:rsidRPr="00D16457">
        <w:rPr>
          <w:rFonts w:ascii="Verdana" w:hAnsi="Verdana" w:cs="Verdana"/>
          <w:szCs w:val="20"/>
          <w:vertAlign w:val="superscript"/>
        </w:rPr>
        <w:t>®</w:t>
      </w:r>
      <w:r w:rsidR="00F91CAB" w:rsidRPr="00D16457">
        <w:rPr>
          <w:rFonts w:ascii="Arial" w:hAnsi="Arial" w:cs="Arial"/>
          <w:szCs w:val="20"/>
        </w:rPr>
        <w:t xml:space="preserve"> </w:t>
      </w:r>
      <w:r w:rsidRPr="00D16457">
        <w:rPr>
          <w:rFonts w:ascii="Arial" w:hAnsi="Arial" w:cs="Arial"/>
          <w:szCs w:val="20"/>
        </w:rPr>
        <w:t xml:space="preserve">Clean Diesel technology, [click here] </w:t>
      </w:r>
      <w:hyperlink r:id="rId8" w:history="1">
        <w:r w:rsidR="00912497" w:rsidRPr="00D16457">
          <w:rPr>
            <w:rStyle w:val="Hyperlink"/>
            <w:rFonts w:ascii="Arial" w:hAnsi="Arial" w:cs="Arial"/>
            <w:szCs w:val="20"/>
          </w:rPr>
          <w:t>http://www.audiusa.com/us/brand/en/audi_tdi_clean_diesel_cars.html/</w:t>
        </w:r>
      </w:hyperlink>
    </w:p>
    <w:p w14:paraId="089A736B" w14:textId="77777777" w:rsidR="000B30B9" w:rsidRPr="00D16457" w:rsidRDefault="000B30B9" w:rsidP="00F91CAB">
      <w:pPr>
        <w:widowControl w:val="0"/>
        <w:autoSpaceDE w:val="0"/>
        <w:autoSpaceDN w:val="0"/>
        <w:adjustRightInd w:val="0"/>
        <w:rPr>
          <w:rFonts w:ascii="Arial" w:hAnsi="Arial" w:cs="Arial"/>
          <w:szCs w:val="20"/>
        </w:rPr>
      </w:pPr>
    </w:p>
    <w:p w14:paraId="284A8E4A" w14:textId="77777777" w:rsidR="00912497" w:rsidRPr="00D16457" w:rsidRDefault="000B30B9" w:rsidP="000B30B9">
      <w:pPr>
        <w:widowControl w:val="0"/>
        <w:autoSpaceDE w:val="0"/>
        <w:autoSpaceDN w:val="0"/>
        <w:adjustRightInd w:val="0"/>
        <w:rPr>
          <w:rFonts w:ascii="Arial" w:hAnsi="Arial" w:cs="Arial"/>
          <w:szCs w:val="20"/>
        </w:rPr>
      </w:pPr>
      <w:r w:rsidRPr="00D16457">
        <w:rPr>
          <w:rFonts w:ascii="Arial" w:hAnsi="Arial" w:cs="Arial"/>
          <w:szCs w:val="20"/>
        </w:rPr>
        <w:t>To learn more about</w:t>
      </w:r>
      <w:r w:rsidR="00B374EB" w:rsidRPr="00D16457">
        <w:rPr>
          <w:rFonts w:ascii="Arial" w:hAnsi="Arial" w:cs="Arial"/>
          <w:szCs w:val="20"/>
        </w:rPr>
        <w:t xml:space="preserve"> the</w:t>
      </w:r>
      <w:r w:rsidRPr="00D16457">
        <w:rPr>
          <w:rFonts w:ascii="Arial" w:hAnsi="Arial" w:cs="Arial"/>
          <w:szCs w:val="20"/>
        </w:rPr>
        <w:t xml:space="preserve"> </w:t>
      </w:r>
      <w:r w:rsidR="00B374EB" w:rsidRPr="00D16457">
        <w:rPr>
          <w:rFonts w:ascii="Arial" w:hAnsi="Arial" w:cs="Arial"/>
          <w:szCs w:val="20"/>
        </w:rPr>
        <w:t>BMW</w:t>
      </w:r>
      <w:r w:rsidRPr="00D16457">
        <w:rPr>
          <w:rFonts w:ascii="Arial" w:hAnsi="Arial" w:cs="Arial"/>
          <w:szCs w:val="20"/>
        </w:rPr>
        <w:t xml:space="preserve"> Advanced Diesel technology, [click here] </w:t>
      </w:r>
    </w:p>
    <w:p w14:paraId="4F416C1F" w14:textId="77777777" w:rsidR="000B30B9" w:rsidRPr="00D16457" w:rsidRDefault="00255AFA" w:rsidP="000B30B9">
      <w:pPr>
        <w:widowControl w:val="0"/>
        <w:autoSpaceDE w:val="0"/>
        <w:autoSpaceDN w:val="0"/>
        <w:adjustRightInd w:val="0"/>
        <w:rPr>
          <w:rFonts w:ascii="Arial" w:hAnsi="Arial" w:cs="Arial"/>
          <w:szCs w:val="20"/>
        </w:rPr>
      </w:pPr>
      <w:proofErr w:type="gramStart"/>
      <w:r w:rsidRPr="00D16457">
        <w:rPr>
          <w:rFonts w:ascii="Arial" w:hAnsi="Arial" w:cs="Arial"/>
          <w:color w:val="0000FF"/>
          <w:szCs w:val="20"/>
          <w:u w:val="single" w:color="0000FF"/>
        </w:rPr>
        <w:t>www.bmwusa.com</w:t>
      </w:r>
      <w:proofErr w:type="gramEnd"/>
      <w:r w:rsidRPr="00D16457">
        <w:rPr>
          <w:rFonts w:ascii="Arial" w:hAnsi="Arial" w:cs="Arial"/>
          <w:color w:val="0000FF"/>
          <w:szCs w:val="20"/>
          <w:u w:val="single" w:color="0000FF"/>
        </w:rPr>
        <w:t>/diesel</w:t>
      </w:r>
    </w:p>
    <w:p w14:paraId="1BDDC6CB" w14:textId="77777777" w:rsidR="000B30B9" w:rsidRPr="00D16457" w:rsidRDefault="000B30B9" w:rsidP="000B30B9">
      <w:pPr>
        <w:widowControl w:val="0"/>
        <w:autoSpaceDE w:val="0"/>
        <w:autoSpaceDN w:val="0"/>
        <w:adjustRightInd w:val="0"/>
        <w:rPr>
          <w:rFonts w:ascii="Arial" w:hAnsi="Arial" w:cs="Arial"/>
          <w:szCs w:val="20"/>
        </w:rPr>
      </w:pPr>
    </w:p>
    <w:p w14:paraId="262011F2" w14:textId="77777777" w:rsidR="000B30B9" w:rsidRPr="00D16457" w:rsidRDefault="000B30B9" w:rsidP="000B30B9">
      <w:pPr>
        <w:rPr>
          <w:rFonts w:ascii="Arial" w:hAnsi="Arial" w:cs="Arial"/>
          <w:szCs w:val="20"/>
        </w:rPr>
      </w:pPr>
      <w:r w:rsidRPr="00D16457">
        <w:rPr>
          <w:rFonts w:ascii="Arial" w:hAnsi="Arial" w:cs="Arial"/>
          <w:szCs w:val="20"/>
        </w:rPr>
        <w:t>To learn more about Bosch technology,</w:t>
      </w:r>
      <w:r w:rsidR="00892C32" w:rsidRPr="00D16457">
        <w:rPr>
          <w:rFonts w:ascii="Arial" w:hAnsi="Arial" w:cs="Arial"/>
          <w:szCs w:val="20"/>
        </w:rPr>
        <w:t xml:space="preserve"> [click here] </w:t>
      </w:r>
      <w:r w:rsidRPr="00D16457">
        <w:rPr>
          <w:rFonts w:ascii="Arial" w:hAnsi="Arial" w:cs="Arial"/>
          <w:szCs w:val="20"/>
        </w:rPr>
        <w:t xml:space="preserve"> </w:t>
      </w:r>
    </w:p>
    <w:p w14:paraId="375D2D3B" w14:textId="77777777" w:rsidR="00255AFA" w:rsidRPr="00D16457" w:rsidRDefault="0068255F" w:rsidP="000B30B9">
      <w:pPr>
        <w:widowControl w:val="0"/>
        <w:autoSpaceDE w:val="0"/>
        <w:autoSpaceDN w:val="0"/>
        <w:adjustRightInd w:val="0"/>
        <w:rPr>
          <w:rFonts w:ascii="Arial" w:hAnsi="Arial" w:cs="Arial"/>
          <w:color w:val="0000F5"/>
          <w:szCs w:val="20"/>
          <w:u w:val="single" w:color="0000F5"/>
        </w:rPr>
      </w:pPr>
      <w:hyperlink r:id="rId9" w:history="1">
        <w:r w:rsidR="00255AFA" w:rsidRPr="00D16457">
          <w:rPr>
            <w:rStyle w:val="Hyperlink"/>
            <w:rFonts w:ascii="Arial" w:hAnsi="Arial" w:cs="Arial"/>
            <w:szCs w:val="20"/>
            <w:u w:color="0000F5"/>
          </w:rPr>
          <w:t>www.future-with-diesel.com</w:t>
        </w:r>
      </w:hyperlink>
    </w:p>
    <w:p w14:paraId="0C9D12BE" w14:textId="77777777" w:rsidR="000B30B9" w:rsidRPr="00D16457" w:rsidRDefault="000B30B9" w:rsidP="000B30B9">
      <w:pPr>
        <w:widowControl w:val="0"/>
        <w:autoSpaceDE w:val="0"/>
        <w:autoSpaceDN w:val="0"/>
        <w:adjustRightInd w:val="0"/>
        <w:rPr>
          <w:rFonts w:ascii="Arial" w:hAnsi="Arial" w:cs="Arial"/>
          <w:szCs w:val="20"/>
        </w:rPr>
      </w:pPr>
    </w:p>
    <w:p w14:paraId="00E4C27E" w14:textId="77777777" w:rsidR="000B30B9" w:rsidRPr="00D16457" w:rsidRDefault="000B30B9" w:rsidP="000B30B9">
      <w:pPr>
        <w:widowControl w:val="0"/>
        <w:autoSpaceDE w:val="0"/>
        <w:autoSpaceDN w:val="0"/>
        <w:adjustRightInd w:val="0"/>
        <w:rPr>
          <w:rFonts w:ascii="Arial" w:hAnsi="Arial" w:cs="Arial"/>
          <w:szCs w:val="20"/>
        </w:rPr>
      </w:pPr>
      <w:r w:rsidRPr="00D16457">
        <w:rPr>
          <w:rFonts w:ascii="Arial" w:hAnsi="Arial" w:cs="Arial"/>
          <w:szCs w:val="20"/>
        </w:rPr>
        <w:t xml:space="preserve">To learn more about </w:t>
      </w:r>
      <w:r w:rsidR="00B374EB" w:rsidRPr="00D16457">
        <w:rPr>
          <w:rFonts w:ascii="Arial" w:hAnsi="Arial" w:cs="Arial"/>
          <w:szCs w:val="20"/>
        </w:rPr>
        <w:t xml:space="preserve">the </w:t>
      </w:r>
      <w:r w:rsidRPr="00D16457">
        <w:rPr>
          <w:rFonts w:ascii="Arial" w:hAnsi="Arial" w:cs="Arial"/>
          <w:szCs w:val="20"/>
        </w:rPr>
        <w:t>Me</w:t>
      </w:r>
      <w:r w:rsidR="00601674" w:rsidRPr="00D16457">
        <w:rPr>
          <w:rFonts w:ascii="Arial" w:hAnsi="Arial" w:cs="Arial"/>
          <w:szCs w:val="20"/>
        </w:rPr>
        <w:t>r</w:t>
      </w:r>
      <w:r w:rsidRPr="00D16457">
        <w:rPr>
          <w:rFonts w:ascii="Arial" w:hAnsi="Arial" w:cs="Arial"/>
          <w:szCs w:val="20"/>
        </w:rPr>
        <w:t xml:space="preserve">cedes-Benz </w:t>
      </w:r>
      <w:proofErr w:type="spellStart"/>
      <w:r w:rsidRPr="00D16457">
        <w:rPr>
          <w:rFonts w:ascii="Arial" w:hAnsi="Arial" w:cs="Arial"/>
          <w:szCs w:val="20"/>
        </w:rPr>
        <w:t>BlueTEC</w:t>
      </w:r>
      <w:proofErr w:type="spellEnd"/>
      <w:r w:rsidRPr="00D16457">
        <w:rPr>
          <w:rFonts w:ascii="Arial" w:hAnsi="Arial" w:cs="Arial"/>
          <w:szCs w:val="20"/>
        </w:rPr>
        <w:t xml:space="preserve"> Clean Diesel technology, [click here] </w:t>
      </w:r>
      <w:hyperlink r:id="rId10" w:history="1">
        <w:r w:rsidRPr="00D16457">
          <w:rPr>
            <w:rStyle w:val="Hyperlink"/>
            <w:rFonts w:ascii="Arial" w:hAnsi="Arial" w:cs="Arial"/>
            <w:szCs w:val="20"/>
          </w:rPr>
          <w:t>http://www.mbusa.com/mercedes/benz/green/diesel_bluetec</w:t>
        </w:r>
      </w:hyperlink>
    </w:p>
    <w:p w14:paraId="6306097A" w14:textId="77777777" w:rsidR="000B30B9" w:rsidRPr="00D16457" w:rsidRDefault="000B30B9" w:rsidP="000B30B9">
      <w:pPr>
        <w:widowControl w:val="0"/>
        <w:autoSpaceDE w:val="0"/>
        <w:autoSpaceDN w:val="0"/>
        <w:adjustRightInd w:val="0"/>
        <w:rPr>
          <w:rFonts w:ascii="Arial" w:hAnsi="Arial" w:cs="Arial"/>
          <w:szCs w:val="20"/>
        </w:rPr>
      </w:pPr>
    </w:p>
    <w:p w14:paraId="79A685E1" w14:textId="77777777" w:rsidR="000B30B9" w:rsidRPr="00D16457" w:rsidRDefault="000B30B9" w:rsidP="000B30B9">
      <w:pPr>
        <w:widowControl w:val="0"/>
        <w:autoSpaceDE w:val="0"/>
        <w:autoSpaceDN w:val="0"/>
        <w:adjustRightInd w:val="0"/>
        <w:rPr>
          <w:rFonts w:ascii="Arial" w:hAnsi="Arial" w:cs="Arial"/>
          <w:szCs w:val="20"/>
        </w:rPr>
      </w:pPr>
      <w:r w:rsidRPr="00D16457">
        <w:rPr>
          <w:rFonts w:ascii="Arial" w:hAnsi="Arial" w:cs="Arial"/>
          <w:szCs w:val="20"/>
        </w:rPr>
        <w:t xml:space="preserve">To learn more about the </w:t>
      </w:r>
      <w:r w:rsidR="00892C32" w:rsidRPr="00D16457">
        <w:rPr>
          <w:rFonts w:ascii="Arial" w:hAnsi="Arial" w:cs="Arial"/>
          <w:szCs w:val="20"/>
        </w:rPr>
        <w:t>Porsche Clean Diesel technology,</w:t>
      </w:r>
      <w:r w:rsidRPr="00D16457">
        <w:rPr>
          <w:rFonts w:ascii="Arial" w:hAnsi="Arial" w:cs="Arial"/>
          <w:szCs w:val="20"/>
        </w:rPr>
        <w:t xml:space="preserve"> </w:t>
      </w:r>
      <w:r w:rsidR="00892C32" w:rsidRPr="00D16457">
        <w:rPr>
          <w:rFonts w:ascii="Arial" w:hAnsi="Arial" w:cs="Arial"/>
          <w:szCs w:val="20"/>
        </w:rPr>
        <w:t>[click here]</w:t>
      </w:r>
    </w:p>
    <w:p w14:paraId="046AF803" w14:textId="77777777" w:rsidR="00892C32" w:rsidRPr="00D16457" w:rsidRDefault="0068255F" w:rsidP="000B30B9">
      <w:pPr>
        <w:widowControl w:val="0"/>
        <w:autoSpaceDE w:val="0"/>
        <w:autoSpaceDN w:val="0"/>
        <w:adjustRightInd w:val="0"/>
        <w:rPr>
          <w:rFonts w:ascii="Arial" w:hAnsi="Arial" w:cs="Arial"/>
          <w:szCs w:val="20"/>
        </w:rPr>
      </w:pPr>
      <w:hyperlink r:id="rId11" w:history="1">
        <w:r w:rsidR="00255AFA" w:rsidRPr="00D16457">
          <w:rPr>
            <w:rFonts w:ascii="Arial" w:hAnsi="Arial" w:cs="Arial"/>
            <w:color w:val="0000FF"/>
            <w:szCs w:val="20"/>
            <w:u w:val="single" w:color="0000FF"/>
          </w:rPr>
          <w:t>http://www.porscheusa.com/cleandiesel</w:t>
        </w:r>
      </w:hyperlink>
    </w:p>
    <w:p w14:paraId="16B93487" w14:textId="77777777" w:rsidR="00892C32" w:rsidRPr="00D16457" w:rsidRDefault="00892C32" w:rsidP="000B30B9">
      <w:pPr>
        <w:widowControl w:val="0"/>
        <w:autoSpaceDE w:val="0"/>
        <w:autoSpaceDN w:val="0"/>
        <w:adjustRightInd w:val="0"/>
        <w:rPr>
          <w:rFonts w:ascii="Arial" w:hAnsi="Arial" w:cs="Arial"/>
          <w:szCs w:val="20"/>
        </w:rPr>
      </w:pPr>
    </w:p>
    <w:p w14:paraId="5A20E3AD" w14:textId="77777777" w:rsidR="00892C32" w:rsidRPr="00D16457" w:rsidRDefault="000B30B9" w:rsidP="000B30B9">
      <w:pPr>
        <w:widowControl w:val="0"/>
        <w:autoSpaceDE w:val="0"/>
        <w:autoSpaceDN w:val="0"/>
        <w:adjustRightInd w:val="0"/>
        <w:rPr>
          <w:rFonts w:ascii="Arial" w:hAnsi="Arial" w:cs="Arial"/>
          <w:szCs w:val="20"/>
        </w:rPr>
      </w:pPr>
      <w:r w:rsidRPr="00D16457">
        <w:rPr>
          <w:rFonts w:ascii="Arial" w:hAnsi="Arial" w:cs="Arial"/>
          <w:szCs w:val="20"/>
        </w:rPr>
        <w:t xml:space="preserve">To learn more about </w:t>
      </w:r>
      <w:r w:rsidR="00B374EB" w:rsidRPr="00D16457">
        <w:rPr>
          <w:rFonts w:ascii="Arial" w:hAnsi="Arial" w:cs="Arial"/>
          <w:szCs w:val="20"/>
        </w:rPr>
        <w:t xml:space="preserve">the </w:t>
      </w:r>
      <w:r w:rsidR="00892C32" w:rsidRPr="00D16457">
        <w:rPr>
          <w:rFonts w:ascii="Arial" w:hAnsi="Arial" w:cs="Arial"/>
          <w:szCs w:val="20"/>
        </w:rPr>
        <w:t>VW TDI</w:t>
      </w:r>
      <w:r w:rsidR="00860F75" w:rsidRPr="00D16457">
        <w:rPr>
          <w:rFonts w:ascii="Verdana" w:hAnsi="Verdana" w:cs="Verdana"/>
          <w:szCs w:val="20"/>
          <w:vertAlign w:val="superscript"/>
        </w:rPr>
        <w:t>®</w:t>
      </w:r>
      <w:r w:rsidR="00892C32" w:rsidRPr="00D16457">
        <w:rPr>
          <w:rFonts w:ascii="Arial" w:hAnsi="Arial" w:cs="Arial"/>
          <w:szCs w:val="20"/>
        </w:rPr>
        <w:t xml:space="preserve"> Clean Diesel technology, [click here]</w:t>
      </w:r>
    </w:p>
    <w:p w14:paraId="3ACB4C60" w14:textId="77777777" w:rsidR="00F91CAB" w:rsidRPr="00D16457" w:rsidRDefault="00255AFA" w:rsidP="00892C32">
      <w:pPr>
        <w:widowControl w:val="0"/>
        <w:autoSpaceDE w:val="0"/>
        <w:autoSpaceDN w:val="0"/>
        <w:adjustRightInd w:val="0"/>
        <w:rPr>
          <w:rFonts w:ascii="Arial" w:hAnsi="Arial" w:cs="Arial"/>
          <w:szCs w:val="20"/>
        </w:rPr>
      </w:pPr>
      <w:r w:rsidRPr="00D16457">
        <w:rPr>
          <w:rFonts w:ascii="Arial" w:hAnsi="Arial" w:cs="Arial"/>
          <w:color w:val="0000F5"/>
          <w:szCs w:val="20"/>
          <w:u w:val="single" w:color="0000F5"/>
        </w:rPr>
        <w:t>http://www.vw.com/en/tdi.html</w:t>
      </w:r>
      <w:r w:rsidR="000B30B9" w:rsidRPr="00D16457">
        <w:rPr>
          <w:rFonts w:ascii="Arial" w:hAnsi="Arial" w:cs="Arial"/>
          <w:szCs w:val="20"/>
        </w:rPr>
        <w:t xml:space="preserve"> </w:t>
      </w:r>
    </w:p>
    <w:p w14:paraId="243DC143" w14:textId="77777777" w:rsidR="00F91CAB" w:rsidRPr="00D16457" w:rsidRDefault="00F91CAB" w:rsidP="00F91CAB">
      <w:pPr>
        <w:widowControl w:val="0"/>
        <w:autoSpaceDE w:val="0"/>
        <w:autoSpaceDN w:val="0"/>
        <w:adjustRightInd w:val="0"/>
        <w:rPr>
          <w:rFonts w:ascii="Arial" w:hAnsi="Arial" w:cs="Arial"/>
          <w:b/>
          <w:szCs w:val="20"/>
          <w:u w:val="single"/>
        </w:rPr>
      </w:pPr>
    </w:p>
    <w:p w14:paraId="702BFEA1" w14:textId="77777777" w:rsidR="005121FD" w:rsidRPr="00D16457" w:rsidRDefault="005121FD" w:rsidP="005121FD">
      <w:pPr>
        <w:widowControl w:val="0"/>
        <w:autoSpaceDE w:val="0"/>
        <w:autoSpaceDN w:val="0"/>
        <w:adjustRightInd w:val="0"/>
        <w:rPr>
          <w:rFonts w:ascii="Arial" w:hAnsi="Arial" w:cs="Arial"/>
          <w:b/>
          <w:szCs w:val="20"/>
          <w:u w:val="single"/>
        </w:rPr>
      </w:pPr>
      <w:r w:rsidRPr="00D16457">
        <w:rPr>
          <w:rFonts w:ascii="Arial" w:hAnsi="Arial" w:cs="Arial"/>
          <w:b/>
          <w:szCs w:val="20"/>
          <w:u w:val="single"/>
        </w:rPr>
        <w:t>Our Partners (mobile):</w:t>
      </w:r>
    </w:p>
    <w:p w14:paraId="62D457C7" w14:textId="77777777" w:rsidR="005121FD" w:rsidRPr="00D16457" w:rsidRDefault="005121FD" w:rsidP="005121FD">
      <w:pPr>
        <w:widowControl w:val="0"/>
        <w:autoSpaceDE w:val="0"/>
        <w:autoSpaceDN w:val="0"/>
        <w:adjustRightInd w:val="0"/>
        <w:rPr>
          <w:rFonts w:ascii="Arial" w:hAnsi="Arial" w:cs="Arial"/>
          <w:szCs w:val="20"/>
        </w:rPr>
      </w:pPr>
      <w:r w:rsidRPr="00D16457">
        <w:rPr>
          <w:rFonts w:ascii="Arial" w:hAnsi="Arial" w:cs="Arial"/>
          <w:szCs w:val="20"/>
        </w:rPr>
        <w:t>Audi TDI</w:t>
      </w:r>
      <w:r w:rsidRPr="00D16457">
        <w:rPr>
          <w:rFonts w:ascii="Verdana" w:hAnsi="Verdana" w:cs="Verdana"/>
          <w:szCs w:val="20"/>
          <w:vertAlign w:val="superscript"/>
        </w:rPr>
        <w:t>®</w:t>
      </w:r>
      <w:r w:rsidRPr="00D16457">
        <w:rPr>
          <w:rFonts w:ascii="Arial" w:hAnsi="Arial" w:cs="Arial"/>
          <w:szCs w:val="20"/>
        </w:rPr>
        <w:t xml:space="preserve"> Clean Diesel  </w:t>
      </w:r>
    </w:p>
    <w:p w14:paraId="07385FB6" w14:textId="77777777" w:rsidR="005121FD" w:rsidRPr="00D16457" w:rsidRDefault="0068255F" w:rsidP="005121FD">
      <w:pPr>
        <w:widowControl w:val="0"/>
        <w:autoSpaceDE w:val="0"/>
        <w:autoSpaceDN w:val="0"/>
        <w:adjustRightInd w:val="0"/>
        <w:rPr>
          <w:rFonts w:ascii="Arial" w:hAnsi="Arial" w:cs="Arial"/>
          <w:color w:val="0000FF"/>
          <w:szCs w:val="20"/>
        </w:rPr>
      </w:pPr>
      <w:hyperlink r:id="rId12" w:history="1">
        <w:r w:rsidR="005121FD" w:rsidRPr="00D16457">
          <w:rPr>
            <w:rStyle w:val="Hyperlink"/>
            <w:rFonts w:ascii="Arial" w:hAnsi="Arial" w:cs="Arial"/>
            <w:szCs w:val="20"/>
          </w:rPr>
          <w:t>http://www.audiusa.com/us/brand/en/audi_tdi_clean_diesel_cars.html/</w:t>
        </w:r>
      </w:hyperlink>
    </w:p>
    <w:p w14:paraId="18BC8A9B" w14:textId="77777777" w:rsidR="005121FD" w:rsidRPr="00D16457" w:rsidRDefault="005121FD" w:rsidP="005121FD">
      <w:pPr>
        <w:widowControl w:val="0"/>
        <w:autoSpaceDE w:val="0"/>
        <w:autoSpaceDN w:val="0"/>
        <w:adjustRightInd w:val="0"/>
        <w:rPr>
          <w:rFonts w:ascii="Arial" w:hAnsi="Arial" w:cs="Arial"/>
          <w:szCs w:val="20"/>
        </w:rPr>
      </w:pPr>
    </w:p>
    <w:p w14:paraId="141E2CB6" w14:textId="77777777" w:rsidR="005121FD" w:rsidRPr="00D16457" w:rsidRDefault="005121FD" w:rsidP="005121FD">
      <w:pPr>
        <w:widowControl w:val="0"/>
        <w:autoSpaceDE w:val="0"/>
        <w:autoSpaceDN w:val="0"/>
        <w:adjustRightInd w:val="0"/>
        <w:rPr>
          <w:rFonts w:ascii="Arial" w:hAnsi="Arial" w:cs="Arial"/>
          <w:szCs w:val="20"/>
        </w:rPr>
      </w:pPr>
      <w:r w:rsidRPr="00D16457">
        <w:rPr>
          <w:rFonts w:ascii="Arial" w:hAnsi="Arial" w:cs="Arial"/>
          <w:szCs w:val="20"/>
        </w:rPr>
        <w:t xml:space="preserve">BMW Advanced Diesel </w:t>
      </w:r>
    </w:p>
    <w:p w14:paraId="64A5F1C5" w14:textId="77777777" w:rsidR="005121FD" w:rsidRPr="00D16457" w:rsidRDefault="005121FD" w:rsidP="005121FD">
      <w:pPr>
        <w:widowControl w:val="0"/>
        <w:autoSpaceDE w:val="0"/>
        <w:autoSpaceDN w:val="0"/>
        <w:adjustRightInd w:val="0"/>
        <w:rPr>
          <w:rFonts w:ascii="Arial" w:hAnsi="Arial" w:cs="Arial"/>
          <w:szCs w:val="20"/>
        </w:rPr>
      </w:pPr>
      <w:proofErr w:type="gramStart"/>
      <w:r w:rsidRPr="00D16457">
        <w:rPr>
          <w:rFonts w:ascii="Arial" w:hAnsi="Arial" w:cs="Arial"/>
          <w:color w:val="0000FF"/>
          <w:szCs w:val="20"/>
          <w:u w:val="single" w:color="0000FF"/>
        </w:rPr>
        <w:t>www.bmwusa.com</w:t>
      </w:r>
      <w:proofErr w:type="gramEnd"/>
      <w:r w:rsidRPr="00D16457">
        <w:rPr>
          <w:rFonts w:ascii="Arial" w:hAnsi="Arial" w:cs="Arial"/>
          <w:color w:val="0000FF"/>
          <w:szCs w:val="20"/>
          <w:u w:val="single" w:color="0000FF"/>
        </w:rPr>
        <w:t>/diesel</w:t>
      </w:r>
    </w:p>
    <w:p w14:paraId="4D39007C" w14:textId="77777777" w:rsidR="005121FD" w:rsidRPr="00D16457" w:rsidRDefault="005121FD" w:rsidP="005121FD">
      <w:pPr>
        <w:rPr>
          <w:rFonts w:ascii="Arial" w:hAnsi="Arial" w:cs="Arial"/>
          <w:szCs w:val="20"/>
        </w:rPr>
      </w:pPr>
    </w:p>
    <w:p w14:paraId="1ED480CC" w14:textId="77777777" w:rsidR="005121FD" w:rsidRPr="00D16457" w:rsidRDefault="005121FD" w:rsidP="005121FD">
      <w:pPr>
        <w:rPr>
          <w:rFonts w:ascii="Arial" w:hAnsi="Arial" w:cs="Arial"/>
          <w:szCs w:val="20"/>
        </w:rPr>
      </w:pPr>
      <w:r w:rsidRPr="00D16457">
        <w:rPr>
          <w:rFonts w:ascii="Arial" w:hAnsi="Arial" w:cs="Arial"/>
          <w:szCs w:val="20"/>
        </w:rPr>
        <w:t xml:space="preserve">Bosch technology </w:t>
      </w:r>
    </w:p>
    <w:p w14:paraId="595DCD3A" w14:textId="77777777" w:rsidR="005121FD" w:rsidRPr="00D16457" w:rsidRDefault="0068255F" w:rsidP="005121FD">
      <w:pPr>
        <w:widowControl w:val="0"/>
        <w:autoSpaceDE w:val="0"/>
        <w:autoSpaceDN w:val="0"/>
        <w:adjustRightInd w:val="0"/>
        <w:rPr>
          <w:rFonts w:ascii="Arial" w:hAnsi="Arial" w:cs="Arial"/>
          <w:color w:val="0000F5"/>
          <w:szCs w:val="20"/>
          <w:u w:val="single" w:color="0000F5"/>
        </w:rPr>
      </w:pPr>
      <w:hyperlink r:id="rId13" w:history="1">
        <w:r w:rsidR="005121FD" w:rsidRPr="00D16457">
          <w:rPr>
            <w:rStyle w:val="Hyperlink"/>
            <w:rFonts w:ascii="Arial" w:hAnsi="Arial" w:cs="Arial"/>
            <w:szCs w:val="20"/>
            <w:u w:color="0000F5"/>
          </w:rPr>
          <w:t>www.future-with-diesel.com</w:t>
        </w:r>
      </w:hyperlink>
    </w:p>
    <w:p w14:paraId="7E970FF8" w14:textId="77777777" w:rsidR="005121FD" w:rsidRPr="00D16457" w:rsidRDefault="005121FD" w:rsidP="005121FD">
      <w:pPr>
        <w:widowControl w:val="0"/>
        <w:autoSpaceDE w:val="0"/>
        <w:autoSpaceDN w:val="0"/>
        <w:adjustRightInd w:val="0"/>
        <w:rPr>
          <w:rFonts w:ascii="Arial" w:hAnsi="Arial" w:cs="Arial"/>
          <w:szCs w:val="20"/>
        </w:rPr>
      </w:pPr>
    </w:p>
    <w:p w14:paraId="044C9E80" w14:textId="3E391F63" w:rsidR="005121FD" w:rsidRPr="00D16457" w:rsidRDefault="005121FD" w:rsidP="005121FD">
      <w:pPr>
        <w:widowControl w:val="0"/>
        <w:autoSpaceDE w:val="0"/>
        <w:autoSpaceDN w:val="0"/>
        <w:adjustRightInd w:val="0"/>
        <w:rPr>
          <w:rFonts w:ascii="Arial" w:hAnsi="Arial" w:cs="Arial"/>
          <w:szCs w:val="20"/>
        </w:rPr>
      </w:pPr>
      <w:r w:rsidRPr="00D16457">
        <w:rPr>
          <w:rFonts w:ascii="Arial" w:hAnsi="Arial" w:cs="Arial"/>
          <w:szCs w:val="20"/>
        </w:rPr>
        <w:t>Me</w:t>
      </w:r>
      <w:r w:rsidR="00620374" w:rsidRPr="00D16457">
        <w:rPr>
          <w:rFonts w:ascii="Arial" w:hAnsi="Arial" w:cs="Arial"/>
          <w:szCs w:val="20"/>
        </w:rPr>
        <w:t>r</w:t>
      </w:r>
      <w:r w:rsidRPr="00D16457">
        <w:rPr>
          <w:rFonts w:ascii="Arial" w:hAnsi="Arial" w:cs="Arial"/>
          <w:szCs w:val="20"/>
        </w:rPr>
        <w:t xml:space="preserve">cedes-Benz </w:t>
      </w:r>
      <w:proofErr w:type="spellStart"/>
      <w:r w:rsidRPr="00D16457">
        <w:rPr>
          <w:rFonts w:ascii="Arial" w:hAnsi="Arial" w:cs="Arial"/>
          <w:szCs w:val="20"/>
        </w:rPr>
        <w:t>BlueTEC</w:t>
      </w:r>
      <w:proofErr w:type="spellEnd"/>
      <w:r w:rsidRPr="00D16457">
        <w:rPr>
          <w:rFonts w:ascii="Arial" w:hAnsi="Arial" w:cs="Arial"/>
          <w:szCs w:val="20"/>
        </w:rPr>
        <w:t xml:space="preserve"> Clean Diesel </w:t>
      </w:r>
    </w:p>
    <w:p w14:paraId="0A693C4A" w14:textId="77777777" w:rsidR="005121FD" w:rsidRPr="00D16457" w:rsidRDefault="0068255F" w:rsidP="005121FD">
      <w:pPr>
        <w:widowControl w:val="0"/>
        <w:autoSpaceDE w:val="0"/>
        <w:autoSpaceDN w:val="0"/>
        <w:adjustRightInd w:val="0"/>
        <w:rPr>
          <w:rFonts w:ascii="Arial" w:hAnsi="Arial" w:cs="Arial"/>
          <w:szCs w:val="20"/>
        </w:rPr>
      </w:pPr>
      <w:hyperlink r:id="rId14" w:history="1">
        <w:r w:rsidR="005121FD" w:rsidRPr="00D16457">
          <w:rPr>
            <w:rStyle w:val="Hyperlink"/>
            <w:rFonts w:ascii="Arial" w:hAnsi="Arial" w:cs="Arial"/>
            <w:szCs w:val="20"/>
          </w:rPr>
          <w:t>http://www.mbusa.com/mercedes/benz/green/diesel_bluetec</w:t>
        </w:r>
      </w:hyperlink>
    </w:p>
    <w:p w14:paraId="023AA7AC" w14:textId="77777777" w:rsidR="005121FD" w:rsidRPr="00D16457" w:rsidRDefault="005121FD" w:rsidP="005121FD">
      <w:pPr>
        <w:widowControl w:val="0"/>
        <w:autoSpaceDE w:val="0"/>
        <w:autoSpaceDN w:val="0"/>
        <w:adjustRightInd w:val="0"/>
        <w:rPr>
          <w:rFonts w:ascii="Arial" w:hAnsi="Arial" w:cs="Arial"/>
          <w:szCs w:val="20"/>
        </w:rPr>
      </w:pPr>
    </w:p>
    <w:p w14:paraId="1F3F1B39" w14:textId="77777777" w:rsidR="005121FD" w:rsidRPr="00D16457" w:rsidRDefault="005121FD" w:rsidP="005121FD">
      <w:pPr>
        <w:widowControl w:val="0"/>
        <w:autoSpaceDE w:val="0"/>
        <w:autoSpaceDN w:val="0"/>
        <w:adjustRightInd w:val="0"/>
        <w:rPr>
          <w:rFonts w:ascii="Arial" w:hAnsi="Arial" w:cs="Arial"/>
          <w:szCs w:val="20"/>
        </w:rPr>
      </w:pPr>
      <w:r w:rsidRPr="00D16457">
        <w:rPr>
          <w:rFonts w:ascii="Arial" w:hAnsi="Arial" w:cs="Arial"/>
          <w:szCs w:val="20"/>
        </w:rPr>
        <w:t xml:space="preserve">Porsche Clean Diesel </w:t>
      </w:r>
    </w:p>
    <w:p w14:paraId="530413DA" w14:textId="77777777" w:rsidR="005121FD" w:rsidRPr="00D16457" w:rsidRDefault="0068255F" w:rsidP="005121FD">
      <w:pPr>
        <w:widowControl w:val="0"/>
        <w:autoSpaceDE w:val="0"/>
        <w:autoSpaceDN w:val="0"/>
        <w:adjustRightInd w:val="0"/>
        <w:rPr>
          <w:rFonts w:ascii="Arial" w:hAnsi="Arial" w:cs="Arial"/>
          <w:szCs w:val="20"/>
        </w:rPr>
      </w:pPr>
      <w:hyperlink r:id="rId15" w:history="1">
        <w:r w:rsidR="005121FD" w:rsidRPr="00D16457">
          <w:rPr>
            <w:rFonts w:ascii="Arial" w:hAnsi="Arial" w:cs="Arial"/>
            <w:color w:val="0000FF"/>
            <w:szCs w:val="20"/>
            <w:u w:val="single" w:color="0000FF"/>
          </w:rPr>
          <w:t>http://www.porscheusa.com/cleandiesel</w:t>
        </w:r>
      </w:hyperlink>
    </w:p>
    <w:p w14:paraId="5E7A813D" w14:textId="77777777" w:rsidR="005121FD" w:rsidRPr="00D16457" w:rsidRDefault="005121FD" w:rsidP="005121FD">
      <w:pPr>
        <w:widowControl w:val="0"/>
        <w:autoSpaceDE w:val="0"/>
        <w:autoSpaceDN w:val="0"/>
        <w:adjustRightInd w:val="0"/>
        <w:rPr>
          <w:rFonts w:ascii="Arial" w:hAnsi="Arial" w:cs="Arial"/>
          <w:szCs w:val="20"/>
        </w:rPr>
      </w:pPr>
    </w:p>
    <w:p w14:paraId="1CBCE258" w14:textId="77777777" w:rsidR="005121FD" w:rsidRPr="00D16457" w:rsidRDefault="005121FD" w:rsidP="005121FD">
      <w:pPr>
        <w:widowControl w:val="0"/>
        <w:autoSpaceDE w:val="0"/>
        <w:autoSpaceDN w:val="0"/>
        <w:adjustRightInd w:val="0"/>
        <w:rPr>
          <w:rFonts w:ascii="Arial" w:hAnsi="Arial" w:cs="Arial"/>
          <w:szCs w:val="20"/>
        </w:rPr>
      </w:pPr>
      <w:r w:rsidRPr="00D16457">
        <w:rPr>
          <w:rFonts w:ascii="Arial" w:hAnsi="Arial" w:cs="Arial"/>
          <w:szCs w:val="20"/>
        </w:rPr>
        <w:t>VW TDI</w:t>
      </w:r>
      <w:r w:rsidRPr="00D16457">
        <w:rPr>
          <w:rFonts w:ascii="Verdana" w:hAnsi="Verdana" w:cs="Verdana"/>
          <w:szCs w:val="20"/>
          <w:vertAlign w:val="superscript"/>
        </w:rPr>
        <w:t>®</w:t>
      </w:r>
      <w:r w:rsidRPr="00D16457">
        <w:rPr>
          <w:rFonts w:ascii="Arial" w:hAnsi="Arial" w:cs="Arial"/>
          <w:szCs w:val="20"/>
        </w:rPr>
        <w:t xml:space="preserve"> Clean Diesel </w:t>
      </w:r>
    </w:p>
    <w:p w14:paraId="15441400" w14:textId="77777777" w:rsidR="005121FD" w:rsidRPr="00D16457" w:rsidRDefault="005121FD" w:rsidP="005121FD">
      <w:pPr>
        <w:widowControl w:val="0"/>
        <w:autoSpaceDE w:val="0"/>
        <w:autoSpaceDN w:val="0"/>
        <w:adjustRightInd w:val="0"/>
        <w:rPr>
          <w:rFonts w:ascii="Arial" w:hAnsi="Arial" w:cs="Arial"/>
          <w:b/>
          <w:szCs w:val="20"/>
          <w:u w:val="single"/>
        </w:rPr>
      </w:pPr>
      <w:r w:rsidRPr="00D16457">
        <w:rPr>
          <w:rFonts w:ascii="Arial" w:hAnsi="Arial" w:cs="Arial"/>
          <w:color w:val="0000F5"/>
          <w:szCs w:val="20"/>
          <w:u w:val="single" w:color="0000F5"/>
        </w:rPr>
        <w:t>http://www.vw.com/en/tdi.html</w:t>
      </w:r>
    </w:p>
    <w:p w14:paraId="6FC00928" w14:textId="77777777" w:rsidR="005121FD" w:rsidRPr="00D16457" w:rsidRDefault="005121FD" w:rsidP="00F91CAB">
      <w:pPr>
        <w:widowControl w:val="0"/>
        <w:autoSpaceDE w:val="0"/>
        <w:autoSpaceDN w:val="0"/>
        <w:adjustRightInd w:val="0"/>
        <w:rPr>
          <w:rFonts w:ascii="Arial" w:hAnsi="Arial" w:cs="Arial"/>
          <w:b/>
          <w:szCs w:val="20"/>
          <w:u w:val="single"/>
        </w:rPr>
      </w:pPr>
    </w:p>
    <w:p w14:paraId="352C3679" w14:textId="77777777" w:rsidR="00F91CAB" w:rsidRPr="00D16457" w:rsidRDefault="00F91CAB" w:rsidP="00F91CAB">
      <w:pPr>
        <w:widowControl w:val="0"/>
        <w:autoSpaceDE w:val="0"/>
        <w:autoSpaceDN w:val="0"/>
        <w:adjustRightInd w:val="0"/>
        <w:rPr>
          <w:rFonts w:ascii="Arial" w:hAnsi="Arial" w:cs="Arial"/>
          <w:b/>
          <w:szCs w:val="20"/>
          <w:u w:val="single"/>
        </w:rPr>
      </w:pPr>
      <w:r w:rsidRPr="00D16457">
        <w:rPr>
          <w:rFonts w:ascii="Arial" w:hAnsi="Arial" w:cs="Arial"/>
          <w:b/>
          <w:szCs w:val="20"/>
          <w:u w:val="single"/>
        </w:rPr>
        <w:t>More Information</w:t>
      </w:r>
      <w:r w:rsidR="00903668" w:rsidRPr="00D16457">
        <w:rPr>
          <w:rFonts w:ascii="Arial" w:hAnsi="Arial" w:cs="Arial"/>
          <w:b/>
          <w:szCs w:val="20"/>
          <w:u w:val="single"/>
        </w:rPr>
        <w:t>:</w:t>
      </w:r>
      <w:r w:rsidRPr="00D16457">
        <w:rPr>
          <w:rFonts w:ascii="Arial" w:hAnsi="Arial" w:cs="Arial"/>
          <w:b/>
          <w:szCs w:val="20"/>
          <w:u w:val="single"/>
        </w:rPr>
        <w:t xml:space="preserve"> </w:t>
      </w:r>
    </w:p>
    <w:p w14:paraId="7C328C02" w14:textId="77777777" w:rsidR="00F91CAB" w:rsidRPr="00D16457" w:rsidRDefault="00F91CAB" w:rsidP="00F91CAB">
      <w:pPr>
        <w:widowControl w:val="0"/>
        <w:autoSpaceDE w:val="0"/>
        <w:autoSpaceDN w:val="0"/>
        <w:adjustRightInd w:val="0"/>
        <w:rPr>
          <w:rFonts w:ascii="Arial" w:hAnsi="Arial" w:cs="Arial"/>
          <w:szCs w:val="20"/>
        </w:rPr>
      </w:pPr>
    </w:p>
    <w:p w14:paraId="3A321094" w14:textId="2AEE2124"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 xml:space="preserve">The </w:t>
      </w:r>
      <w:r w:rsidR="00390013" w:rsidRPr="00D16457">
        <w:rPr>
          <w:rFonts w:ascii="Arial" w:hAnsi="Arial" w:cs="Arial"/>
          <w:szCs w:val="20"/>
        </w:rPr>
        <w:t xml:space="preserve">term </w:t>
      </w:r>
      <w:r w:rsidR="00601674" w:rsidRPr="00D16457">
        <w:rPr>
          <w:rFonts w:ascii="Arial" w:hAnsi="Arial" w:cs="Arial"/>
          <w:szCs w:val="20"/>
        </w:rPr>
        <w:t>“</w:t>
      </w:r>
      <w:r w:rsidR="00390013" w:rsidRPr="00D16457">
        <w:rPr>
          <w:rFonts w:ascii="Arial" w:hAnsi="Arial" w:cs="Arial"/>
          <w:szCs w:val="20"/>
        </w:rPr>
        <w:t>Clean Diesel</w:t>
      </w:r>
      <w:r w:rsidR="00601674" w:rsidRPr="00D16457">
        <w:rPr>
          <w:rFonts w:ascii="Arial" w:hAnsi="Arial" w:cs="Arial"/>
          <w:szCs w:val="20"/>
        </w:rPr>
        <w:t>”</w:t>
      </w:r>
      <w:r w:rsidR="00390013" w:rsidRPr="00D16457">
        <w:rPr>
          <w:rFonts w:ascii="Arial" w:hAnsi="Arial" w:cs="Arial"/>
          <w:szCs w:val="20"/>
        </w:rPr>
        <w:t xml:space="preserve"> refers to</w:t>
      </w:r>
      <w:r w:rsidRPr="00D16457">
        <w:rPr>
          <w:rFonts w:ascii="Arial" w:hAnsi="Arial" w:cs="Arial"/>
          <w:szCs w:val="20"/>
        </w:rPr>
        <w:t xml:space="preserve"> innovative diesel engine technology</w:t>
      </w:r>
      <w:r w:rsidR="00601674" w:rsidRPr="00D16457">
        <w:rPr>
          <w:rFonts w:ascii="Arial" w:hAnsi="Arial" w:cs="Arial"/>
          <w:szCs w:val="20"/>
        </w:rPr>
        <w:t>,</w:t>
      </w:r>
      <w:r w:rsidRPr="00D16457">
        <w:rPr>
          <w:rFonts w:ascii="Arial" w:hAnsi="Arial" w:cs="Arial"/>
          <w:szCs w:val="20"/>
        </w:rPr>
        <w:t xml:space="preserve"> as well</w:t>
      </w:r>
      <w:r w:rsidR="005A48E8" w:rsidRPr="00D16457">
        <w:rPr>
          <w:rFonts w:ascii="Arial" w:hAnsi="Arial" w:cs="Arial"/>
          <w:szCs w:val="20"/>
        </w:rPr>
        <w:t xml:space="preserve"> as the latest diesel fuel for </w:t>
      </w:r>
      <w:r w:rsidRPr="00D16457">
        <w:rPr>
          <w:rFonts w:ascii="Arial" w:hAnsi="Arial" w:cs="Arial"/>
          <w:szCs w:val="20"/>
        </w:rPr>
        <w:t>vehicles.</w:t>
      </w:r>
      <w:r w:rsidR="005A48E8" w:rsidRPr="00D16457">
        <w:rPr>
          <w:rFonts w:ascii="Arial" w:hAnsi="Arial" w:cs="Arial"/>
          <w:szCs w:val="20"/>
        </w:rPr>
        <w:t xml:space="preserve"> </w:t>
      </w:r>
      <w:r w:rsidRPr="00D16457">
        <w:rPr>
          <w:rFonts w:ascii="Arial" w:hAnsi="Arial" w:cs="Arial"/>
          <w:szCs w:val="20"/>
        </w:rPr>
        <w:t xml:space="preserve">In contrast to traditional diesel, Clean Diesel </w:t>
      </w:r>
      <w:r w:rsidR="00601674" w:rsidRPr="00D16457">
        <w:rPr>
          <w:rFonts w:ascii="Arial" w:hAnsi="Arial" w:cs="Arial"/>
          <w:szCs w:val="20"/>
        </w:rPr>
        <w:t xml:space="preserve">is superior, </w:t>
      </w:r>
      <w:r w:rsidR="00390013" w:rsidRPr="00D16457">
        <w:rPr>
          <w:rFonts w:ascii="Arial" w:hAnsi="Arial" w:cs="Arial"/>
          <w:szCs w:val="20"/>
        </w:rPr>
        <w:t>since both</w:t>
      </w:r>
      <w:r w:rsidRPr="00D16457">
        <w:rPr>
          <w:rFonts w:ascii="Arial" w:hAnsi="Arial" w:cs="Arial"/>
          <w:szCs w:val="20"/>
        </w:rPr>
        <w:t xml:space="preserve"> the new generation of engines and</w:t>
      </w:r>
      <w:r w:rsidR="009232DA" w:rsidRPr="00D16457">
        <w:rPr>
          <w:rFonts w:ascii="Arial" w:hAnsi="Arial" w:cs="Arial"/>
          <w:szCs w:val="20"/>
        </w:rPr>
        <w:t xml:space="preserve"> the</w:t>
      </w:r>
      <w:r w:rsidRPr="00D16457">
        <w:rPr>
          <w:rFonts w:ascii="Arial" w:hAnsi="Arial" w:cs="Arial"/>
          <w:szCs w:val="20"/>
        </w:rPr>
        <w:t xml:space="preserve"> fuel </w:t>
      </w:r>
      <w:r w:rsidR="00390013" w:rsidRPr="00D16457">
        <w:rPr>
          <w:rFonts w:ascii="Arial" w:hAnsi="Arial" w:cs="Arial"/>
          <w:szCs w:val="20"/>
        </w:rPr>
        <w:t>itself meet</w:t>
      </w:r>
      <w:r w:rsidRPr="00D16457">
        <w:rPr>
          <w:rFonts w:ascii="Arial" w:hAnsi="Arial" w:cs="Arial"/>
          <w:szCs w:val="20"/>
        </w:rPr>
        <w:t xml:space="preserve"> the strictest emission regulations in the U.S. (issued by the state of California)</w:t>
      </w:r>
      <w:r w:rsidR="00B14D9A" w:rsidRPr="00D16457">
        <w:rPr>
          <w:rFonts w:ascii="Arial" w:hAnsi="Arial" w:cs="Arial"/>
          <w:szCs w:val="20"/>
        </w:rPr>
        <w:t xml:space="preserve">. </w:t>
      </w:r>
      <w:r w:rsidRPr="00D16457">
        <w:rPr>
          <w:rFonts w:ascii="Arial" w:hAnsi="Arial" w:cs="Arial"/>
          <w:szCs w:val="20"/>
        </w:rPr>
        <w:t xml:space="preserve">Clean Diesel fuel contains less than 15 parts per million of </w:t>
      </w:r>
      <w:proofErr w:type="spellStart"/>
      <w:r w:rsidRPr="00D16457">
        <w:rPr>
          <w:rFonts w:ascii="Arial" w:hAnsi="Arial" w:cs="Arial"/>
          <w:szCs w:val="20"/>
        </w:rPr>
        <w:t>sulphur</w:t>
      </w:r>
      <w:proofErr w:type="spellEnd"/>
      <w:r w:rsidRPr="00D16457">
        <w:rPr>
          <w:rFonts w:ascii="Arial" w:hAnsi="Arial" w:cs="Arial"/>
          <w:szCs w:val="20"/>
        </w:rPr>
        <w:t>;</w:t>
      </w:r>
      <w:r w:rsidR="001D1552" w:rsidRPr="00D16457">
        <w:rPr>
          <w:rFonts w:ascii="Arial" w:hAnsi="Arial" w:cs="Arial"/>
          <w:szCs w:val="20"/>
        </w:rPr>
        <w:t xml:space="preserve"> our </w:t>
      </w:r>
      <w:r w:rsidR="00390013" w:rsidRPr="00D16457">
        <w:rPr>
          <w:rFonts w:ascii="Arial" w:hAnsi="Arial" w:cs="Arial"/>
          <w:szCs w:val="20"/>
        </w:rPr>
        <w:t xml:space="preserve">Clean Diesel </w:t>
      </w:r>
      <w:r w:rsidR="001D1552" w:rsidRPr="00D16457">
        <w:rPr>
          <w:rFonts w:ascii="Arial" w:hAnsi="Arial" w:cs="Arial"/>
          <w:szCs w:val="20"/>
        </w:rPr>
        <w:t xml:space="preserve">partner vehicles </w:t>
      </w:r>
      <w:r w:rsidR="009232DA" w:rsidRPr="00D16457">
        <w:rPr>
          <w:rFonts w:ascii="Arial" w:hAnsi="Arial" w:cs="Arial"/>
          <w:szCs w:val="20"/>
        </w:rPr>
        <w:t>deliver</w:t>
      </w:r>
      <w:r w:rsidR="00390013" w:rsidRPr="00D16457">
        <w:rPr>
          <w:rFonts w:ascii="Arial" w:hAnsi="Arial" w:cs="Arial"/>
          <w:szCs w:val="20"/>
        </w:rPr>
        <w:t xml:space="preserve"> </w:t>
      </w:r>
      <w:r w:rsidR="0093529C" w:rsidRPr="00D16457">
        <w:rPr>
          <w:rFonts w:ascii="Arial" w:hAnsi="Arial" w:cs="Arial"/>
          <w:szCs w:val="20"/>
        </w:rPr>
        <w:t>on average</w:t>
      </w:r>
      <w:r w:rsidR="00635BF0" w:rsidRPr="00D16457">
        <w:rPr>
          <w:rFonts w:ascii="Arial" w:hAnsi="Arial" w:cs="Arial"/>
          <w:szCs w:val="20"/>
        </w:rPr>
        <w:t xml:space="preserve"> </w:t>
      </w:r>
      <w:r w:rsidR="00B91370" w:rsidRPr="00D16457">
        <w:rPr>
          <w:rFonts w:ascii="Arial" w:hAnsi="Arial" w:cs="Arial"/>
          <w:szCs w:val="20"/>
        </w:rPr>
        <w:t>18%</w:t>
      </w:r>
      <w:r w:rsidR="00145CDE" w:rsidRPr="00D16457">
        <w:rPr>
          <w:rFonts w:ascii="Arial" w:hAnsi="Arial" w:cs="Arial"/>
          <w:szCs w:val="20"/>
        </w:rPr>
        <w:t xml:space="preserve"> higher fuel efficiency</w:t>
      </w:r>
      <w:r w:rsidR="00E443BC" w:rsidRPr="00D16457">
        <w:rPr>
          <w:rFonts w:ascii="Arial" w:hAnsi="Arial" w:cs="Arial"/>
          <w:szCs w:val="20"/>
        </w:rPr>
        <w:t xml:space="preserve"> </w:t>
      </w:r>
      <w:r w:rsidRPr="00D16457">
        <w:rPr>
          <w:rFonts w:ascii="Arial" w:hAnsi="Arial" w:cs="Arial"/>
          <w:szCs w:val="20"/>
        </w:rPr>
        <w:t>while reducing</w:t>
      </w:r>
      <w:r w:rsidR="00390013" w:rsidRPr="00D16457">
        <w:rPr>
          <w:rFonts w:ascii="Arial" w:hAnsi="Arial" w:cs="Arial"/>
          <w:szCs w:val="20"/>
        </w:rPr>
        <w:t xml:space="preserve"> CO</w:t>
      </w:r>
      <w:r w:rsidR="00390013" w:rsidRPr="00D16457">
        <w:rPr>
          <w:rFonts w:ascii="Arial" w:hAnsi="Arial" w:cs="Arial"/>
          <w:szCs w:val="20"/>
          <w:vertAlign w:val="subscript"/>
        </w:rPr>
        <w:t>2</w:t>
      </w:r>
      <w:r w:rsidR="00390013" w:rsidRPr="00D16457">
        <w:rPr>
          <w:rFonts w:ascii="Arial" w:hAnsi="Arial" w:cs="Arial"/>
          <w:szCs w:val="20"/>
        </w:rPr>
        <w:t xml:space="preserve"> emissions </w:t>
      </w:r>
      <w:r w:rsidR="00854F9D" w:rsidRPr="00D16457">
        <w:rPr>
          <w:rFonts w:ascii="Arial" w:hAnsi="Arial" w:cs="Arial"/>
          <w:szCs w:val="20"/>
        </w:rPr>
        <w:t xml:space="preserve">when </w:t>
      </w:r>
      <w:r w:rsidRPr="00D16457">
        <w:rPr>
          <w:rFonts w:ascii="Arial" w:hAnsi="Arial" w:cs="Arial"/>
          <w:szCs w:val="20"/>
        </w:rPr>
        <w:t xml:space="preserve">compared to corresponding gas models. Since Clean Diesel is not only cleaner but also more </w:t>
      </w:r>
      <w:r w:rsidR="00614B0F" w:rsidRPr="00D16457">
        <w:rPr>
          <w:rFonts w:ascii="Arial" w:hAnsi="Arial" w:cs="Arial"/>
          <w:szCs w:val="20"/>
        </w:rPr>
        <w:t>fuel-</w:t>
      </w:r>
      <w:r w:rsidRPr="00D16457">
        <w:rPr>
          <w:rFonts w:ascii="Arial" w:hAnsi="Arial" w:cs="Arial"/>
          <w:szCs w:val="20"/>
        </w:rPr>
        <w:t xml:space="preserve">efficient, the new Clean Diesel vehicles are friendlier to both the environment and </w:t>
      </w:r>
      <w:r w:rsidR="009232DA" w:rsidRPr="00D16457">
        <w:rPr>
          <w:rFonts w:ascii="Arial" w:hAnsi="Arial" w:cs="Arial"/>
          <w:szCs w:val="20"/>
        </w:rPr>
        <w:t>drivers</w:t>
      </w:r>
      <w:r w:rsidR="00601674" w:rsidRPr="00D16457">
        <w:rPr>
          <w:rFonts w:ascii="Arial" w:hAnsi="Arial" w:cs="Arial"/>
          <w:szCs w:val="20"/>
        </w:rPr>
        <w:t>’</w:t>
      </w:r>
      <w:r w:rsidRPr="00D16457">
        <w:rPr>
          <w:rFonts w:ascii="Arial" w:hAnsi="Arial" w:cs="Arial"/>
          <w:szCs w:val="20"/>
        </w:rPr>
        <w:t xml:space="preserve"> wallets throughout the U.S. </w:t>
      </w:r>
    </w:p>
    <w:p w14:paraId="2DB2CE51" w14:textId="77777777" w:rsidR="00F91CAB" w:rsidRPr="00D16457" w:rsidRDefault="00F91CAB" w:rsidP="00F91CAB">
      <w:pPr>
        <w:widowControl w:val="0"/>
        <w:autoSpaceDE w:val="0"/>
        <w:autoSpaceDN w:val="0"/>
        <w:adjustRightInd w:val="0"/>
        <w:rPr>
          <w:rFonts w:ascii="Arial" w:hAnsi="Arial" w:cs="Arial"/>
          <w:szCs w:val="20"/>
        </w:rPr>
      </w:pPr>
    </w:p>
    <w:p w14:paraId="3FA1B704" w14:textId="77777777" w:rsidR="00F91CAB" w:rsidRPr="00D16457" w:rsidRDefault="00F91CAB" w:rsidP="00F91CAB">
      <w:pPr>
        <w:widowControl w:val="0"/>
        <w:autoSpaceDE w:val="0"/>
        <w:autoSpaceDN w:val="0"/>
        <w:adjustRightInd w:val="0"/>
        <w:rPr>
          <w:rFonts w:ascii="Arial" w:hAnsi="Arial" w:cs="Arial"/>
          <w:b/>
          <w:szCs w:val="20"/>
        </w:rPr>
      </w:pPr>
    </w:p>
    <w:p w14:paraId="39F6FA22" w14:textId="77777777" w:rsidR="00F91CAB" w:rsidRPr="00D16457" w:rsidRDefault="00F91CAB" w:rsidP="00F91CAB">
      <w:pPr>
        <w:widowControl w:val="0"/>
        <w:autoSpaceDE w:val="0"/>
        <w:autoSpaceDN w:val="0"/>
        <w:adjustRightInd w:val="0"/>
        <w:rPr>
          <w:rFonts w:ascii="Arial" w:hAnsi="Arial" w:cs="Arial"/>
          <w:b/>
          <w:szCs w:val="20"/>
        </w:rPr>
      </w:pPr>
      <w:r w:rsidRPr="00D16457">
        <w:rPr>
          <w:rFonts w:ascii="Arial" w:hAnsi="Arial" w:cs="Arial"/>
          <w:b/>
          <w:szCs w:val="20"/>
        </w:rPr>
        <w:t>MPGs</w:t>
      </w:r>
    </w:p>
    <w:p w14:paraId="52E6B07C" w14:textId="362DDC0A" w:rsidR="00F91CAB" w:rsidRPr="00D16457" w:rsidRDefault="009556DA" w:rsidP="00F91CAB">
      <w:pPr>
        <w:widowControl w:val="0"/>
        <w:autoSpaceDE w:val="0"/>
        <w:autoSpaceDN w:val="0"/>
        <w:adjustRightInd w:val="0"/>
        <w:rPr>
          <w:rFonts w:ascii="Arial" w:hAnsi="Arial" w:cs="Arial"/>
          <w:szCs w:val="20"/>
        </w:rPr>
      </w:pPr>
      <w:r w:rsidRPr="00D16457">
        <w:rPr>
          <w:rFonts w:ascii="Arial" w:hAnsi="Arial" w:cs="Arial"/>
          <w:szCs w:val="20"/>
        </w:rPr>
        <w:t>Our partner’s</w:t>
      </w:r>
      <w:r w:rsidR="00F91CAB" w:rsidRPr="00D16457">
        <w:rPr>
          <w:rFonts w:ascii="Arial" w:hAnsi="Arial" w:cs="Arial"/>
          <w:szCs w:val="20"/>
        </w:rPr>
        <w:t xml:space="preserve"> Clean Diesel vehicle</w:t>
      </w:r>
      <w:r w:rsidRPr="00D16457">
        <w:rPr>
          <w:rFonts w:ascii="Arial" w:hAnsi="Arial" w:cs="Arial"/>
          <w:szCs w:val="20"/>
        </w:rPr>
        <w:t>s</w:t>
      </w:r>
      <w:r w:rsidR="00F91CAB" w:rsidRPr="00D16457">
        <w:rPr>
          <w:rFonts w:ascii="Arial" w:hAnsi="Arial" w:cs="Arial"/>
          <w:szCs w:val="20"/>
        </w:rPr>
        <w:t xml:space="preserve"> </w:t>
      </w:r>
      <w:r w:rsidRPr="00D16457">
        <w:rPr>
          <w:rFonts w:ascii="Arial" w:hAnsi="Arial" w:cs="Arial"/>
          <w:szCs w:val="20"/>
        </w:rPr>
        <w:t>are</w:t>
      </w:r>
      <w:r w:rsidR="00F91CAB" w:rsidRPr="00D16457">
        <w:rPr>
          <w:rFonts w:ascii="Arial" w:hAnsi="Arial" w:cs="Arial"/>
          <w:szCs w:val="20"/>
        </w:rPr>
        <w:t xml:space="preserve"> </w:t>
      </w:r>
      <w:r w:rsidR="00E443BC" w:rsidRPr="00D16457">
        <w:rPr>
          <w:rFonts w:ascii="Arial" w:hAnsi="Arial" w:cs="Arial"/>
          <w:szCs w:val="20"/>
        </w:rPr>
        <w:t>on average 18%</w:t>
      </w:r>
      <w:r w:rsidR="00620374" w:rsidRPr="00D16457">
        <w:rPr>
          <w:rFonts w:ascii="Arial" w:hAnsi="Arial" w:cs="Arial"/>
          <w:szCs w:val="20"/>
        </w:rPr>
        <w:t xml:space="preserve"> more efficient than</w:t>
      </w:r>
      <w:r w:rsidR="00F91CAB" w:rsidRPr="00D16457">
        <w:rPr>
          <w:rFonts w:ascii="Arial" w:hAnsi="Arial" w:cs="Arial"/>
          <w:szCs w:val="20"/>
        </w:rPr>
        <w:t xml:space="preserve"> corresponding gasoline model</w:t>
      </w:r>
      <w:r w:rsidR="00620374" w:rsidRPr="00D16457">
        <w:rPr>
          <w:rFonts w:ascii="Arial" w:hAnsi="Arial" w:cs="Arial"/>
          <w:szCs w:val="20"/>
        </w:rPr>
        <w:t>s</w:t>
      </w:r>
      <w:r w:rsidR="00D16457">
        <w:rPr>
          <w:rFonts w:ascii="Arial" w:hAnsi="Arial" w:cs="Arial"/>
          <w:szCs w:val="20"/>
        </w:rPr>
        <w:t xml:space="preserve">. </w:t>
      </w:r>
      <w:r w:rsidR="00F91CAB" w:rsidRPr="00D16457">
        <w:rPr>
          <w:rFonts w:ascii="Arial" w:hAnsi="Arial" w:cs="Arial"/>
          <w:szCs w:val="20"/>
        </w:rPr>
        <w:t>This means that even if diesel fuel costs slightly more than gasoline in the U.S., Clean Diesel vehicles manage more miles per gallon</w:t>
      </w:r>
      <w:r w:rsidR="00C43FE0" w:rsidRPr="00D16457">
        <w:rPr>
          <w:rFonts w:ascii="Arial" w:hAnsi="Arial" w:cs="Arial"/>
          <w:szCs w:val="20"/>
        </w:rPr>
        <w:t>.</w:t>
      </w:r>
    </w:p>
    <w:p w14:paraId="770D5F7B" w14:textId="77777777" w:rsidR="00F91CAB" w:rsidRPr="00D16457" w:rsidRDefault="00F91CAB" w:rsidP="00F91CAB">
      <w:pPr>
        <w:widowControl w:val="0"/>
        <w:autoSpaceDE w:val="0"/>
        <w:autoSpaceDN w:val="0"/>
        <w:adjustRightInd w:val="0"/>
        <w:rPr>
          <w:rFonts w:ascii="Arial" w:hAnsi="Arial" w:cs="Arial"/>
          <w:szCs w:val="20"/>
        </w:rPr>
      </w:pPr>
    </w:p>
    <w:p w14:paraId="5714FB1A" w14:textId="184E72D5" w:rsidR="00F91CAB" w:rsidRPr="00D16457" w:rsidRDefault="00F91CAB" w:rsidP="00F91CAB">
      <w:pPr>
        <w:widowControl w:val="0"/>
        <w:autoSpaceDE w:val="0"/>
        <w:autoSpaceDN w:val="0"/>
        <w:adjustRightInd w:val="0"/>
        <w:rPr>
          <w:rFonts w:ascii="Arial" w:hAnsi="Arial" w:cs="Arial"/>
          <w:szCs w:val="20"/>
          <w:lang w:val="de-DE"/>
        </w:rPr>
      </w:pPr>
      <w:r w:rsidRPr="00D16457">
        <w:rPr>
          <w:rFonts w:ascii="Arial" w:hAnsi="Arial" w:cs="Arial"/>
          <w:noProof/>
          <w:color w:val="000000"/>
          <w:szCs w:val="20"/>
        </w:rPr>
        <w:drawing>
          <wp:inline distT="0" distB="0" distL="0" distR="0" wp14:anchorId="74CFE4CF" wp14:editId="6689C8D7">
            <wp:extent cx="933450" cy="807118"/>
            <wp:effectExtent l="19050" t="0" r="0" b="0"/>
            <wp:docPr id="2" name="Grafik 2" descr="Beschreibung: cid:image005.png@01CD4B0F.6C2CA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cid:image005.png@01CD4B0F.6C2CA430"/>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933450" cy="807118"/>
                    </a:xfrm>
                    <a:prstGeom prst="rect">
                      <a:avLst/>
                    </a:prstGeom>
                    <a:noFill/>
                    <a:ln>
                      <a:noFill/>
                    </a:ln>
                  </pic:spPr>
                </pic:pic>
              </a:graphicData>
            </a:graphic>
          </wp:inline>
        </w:drawing>
      </w:r>
    </w:p>
    <w:p w14:paraId="5AF1F361" w14:textId="77777777" w:rsidR="00F91CAB" w:rsidRPr="00D16457" w:rsidRDefault="00F91CAB" w:rsidP="00F91CAB">
      <w:pPr>
        <w:widowControl w:val="0"/>
        <w:autoSpaceDE w:val="0"/>
        <w:autoSpaceDN w:val="0"/>
        <w:adjustRightInd w:val="0"/>
        <w:rPr>
          <w:rFonts w:ascii="Arial" w:hAnsi="Arial" w:cs="Arial"/>
          <w:szCs w:val="20"/>
        </w:rPr>
      </w:pPr>
    </w:p>
    <w:p w14:paraId="0F12AF67" w14:textId="7DF617E3" w:rsidR="00F91CAB" w:rsidRPr="00D16457" w:rsidRDefault="001E4BEC" w:rsidP="00F91CAB">
      <w:pPr>
        <w:widowControl w:val="0"/>
        <w:autoSpaceDE w:val="0"/>
        <w:autoSpaceDN w:val="0"/>
        <w:adjustRightInd w:val="0"/>
        <w:rPr>
          <w:rFonts w:ascii="Arial" w:hAnsi="Arial" w:cs="Arial"/>
          <w:szCs w:val="20"/>
        </w:rPr>
      </w:pPr>
      <w:r w:rsidRPr="00D16457">
        <w:rPr>
          <w:rFonts w:ascii="Arial" w:hAnsi="Arial" w:cs="Arial"/>
          <w:szCs w:val="20"/>
        </w:rPr>
        <w:t>Clean Diesel</w:t>
      </w:r>
      <w:r w:rsidR="00F91CAB" w:rsidRPr="00D16457">
        <w:rPr>
          <w:rFonts w:ascii="Arial" w:hAnsi="Arial" w:cs="Arial"/>
          <w:szCs w:val="20"/>
        </w:rPr>
        <w:t xml:space="preserve"> power trai</w:t>
      </w:r>
      <w:r w:rsidR="00B14D9A" w:rsidRPr="00D16457">
        <w:rPr>
          <w:rFonts w:ascii="Arial" w:hAnsi="Arial" w:cs="Arial"/>
          <w:szCs w:val="20"/>
        </w:rPr>
        <w:t>n</w:t>
      </w:r>
      <w:r w:rsidRPr="00D16457">
        <w:rPr>
          <w:rFonts w:ascii="Arial" w:hAnsi="Arial" w:cs="Arial"/>
          <w:szCs w:val="20"/>
        </w:rPr>
        <w:t>s have a great</w:t>
      </w:r>
      <w:r w:rsidR="00B14D9A" w:rsidRPr="00D16457">
        <w:rPr>
          <w:rFonts w:ascii="Arial" w:hAnsi="Arial" w:cs="Arial"/>
          <w:szCs w:val="20"/>
        </w:rPr>
        <w:t xml:space="preserve"> operating </w:t>
      </w:r>
      <w:r w:rsidR="00D16457" w:rsidRPr="00D16457">
        <w:rPr>
          <w:rFonts w:ascii="Arial" w:hAnsi="Arial" w:cs="Arial"/>
          <w:szCs w:val="20"/>
        </w:rPr>
        <w:t xml:space="preserve">range. </w:t>
      </w:r>
      <w:r w:rsidR="00D16457" w:rsidRPr="00D16457">
        <w:rPr>
          <w:rFonts w:ascii="Arial" w:hAnsi="Arial" w:cs="Arial"/>
          <w:szCs w:val="20"/>
          <w:highlight w:val="yellow"/>
        </w:rPr>
        <w:t>For example, with a full tank it might be possible for a VW Passat Clean Diesel or a Porsche Cayenne Clean Diesel to travel over 700 miles on the highway.</w:t>
      </w:r>
      <w:r w:rsidR="00054928" w:rsidRPr="00D16457">
        <w:rPr>
          <w:rFonts w:ascii="Arial" w:hAnsi="Arial" w:cs="Arial"/>
          <w:szCs w:val="20"/>
          <w:highlight w:val="yellow"/>
          <w:vertAlign w:val="superscript"/>
        </w:rPr>
        <w:t>1</w:t>
      </w:r>
    </w:p>
    <w:p w14:paraId="5ADFA9C1" w14:textId="77777777" w:rsidR="00F91CAB" w:rsidRPr="00D16457" w:rsidRDefault="00F91CAB" w:rsidP="00F91CAB">
      <w:pPr>
        <w:widowControl w:val="0"/>
        <w:autoSpaceDE w:val="0"/>
        <w:autoSpaceDN w:val="0"/>
        <w:adjustRightInd w:val="0"/>
        <w:rPr>
          <w:rFonts w:ascii="Arial" w:hAnsi="Arial" w:cs="Arial"/>
          <w:szCs w:val="20"/>
        </w:rPr>
      </w:pPr>
    </w:p>
    <w:p w14:paraId="518038D0" w14:textId="411669FA" w:rsidR="00F91CAB" w:rsidRPr="00D16457" w:rsidRDefault="009556DA" w:rsidP="00F91CAB">
      <w:pPr>
        <w:widowControl w:val="0"/>
        <w:autoSpaceDE w:val="0"/>
        <w:autoSpaceDN w:val="0"/>
        <w:adjustRightInd w:val="0"/>
        <w:rPr>
          <w:rFonts w:ascii="Arial" w:hAnsi="Arial" w:cs="Arial"/>
          <w:szCs w:val="20"/>
        </w:rPr>
      </w:pPr>
      <w:r w:rsidRPr="00D16457">
        <w:rPr>
          <w:rFonts w:ascii="Arial" w:hAnsi="Arial" w:cs="Arial"/>
          <w:szCs w:val="20"/>
        </w:rPr>
        <w:t xml:space="preserve">Our </w:t>
      </w:r>
      <w:r w:rsidR="00F91CAB" w:rsidRPr="00D16457">
        <w:rPr>
          <w:rFonts w:ascii="Arial" w:hAnsi="Arial" w:cs="Arial"/>
          <w:szCs w:val="20"/>
        </w:rPr>
        <w:t xml:space="preserve">Clean Diesel </w:t>
      </w:r>
      <w:r w:rsidRPr="00D16457">
        <w:rPr>
          <w:rFonts w:ascii="Arial" w:hAnsi="Arial" w:cs="Arial"/>
          <w:szCs w:val="20"/>
        </w:rPr>
        <w:t xml:space="preserve">partner engines </w:t>
      </w:r>
      <w:r w:rsidR="00F91CAB" w:rsidRPr="00D16457">
        <w:rPr>
          <w:rFonts w:ascii="Arial" w:hAnsi="Arial" w:cs="Arial"/>
          <w:szCs w:val="20"/>
        </w:rPr>
        <w:t xml:space="preserve">demonstrate </w:t>
      </w:r>
      <w:r w:rsidR="00E443BC" w:rsidRPr="00D16457">
        <w:rPr>
          <w:rFonts w:ascii="Arial" w:hAnsi="Arial" w:cs="Arial"/>
          <w:szCs w:val="20"/>
        </w:rPr>
        <w:t>on average 18%</w:t>
      </w:r>
      <w:r w:rsidR="0096319D" w:rsidRPr="00D16457">
        <w:rPr>
          <w:rFonts w:ascii="Arial" w:hAnsi="Arial" w:cs="Arial"/>
          <w:szCs w:val="20"/>
        </w:rPr>
        <w:t xml:space="preserve"> </w:t>
      </w:r>
      <w:r w:rsidR="00F91CAB" w:rsidRPr="00D16457">
        <w:rPr>
          <w:rFonts w:ascii="Arial" w:hAnsi="Arial" w:cs="Arial"/>
          <w:szCs w:val="20"/>
        </w:rPr>
        <w:t xml:space="preserve">higher </w:t>
      </w:r>
      <w:r w:rsidR="00145CDE" w:rsidRPr="00D16457">
        <w:rPr>
          <w:rFonts w:ascii="Arial" w:hAnsi="Arial" w:cs="Arial"/>
          <w:szCs w:val="20"/>
        </w:rPr>
        <w:t xml:space="preserve">fuel </w:t>
      </w:r>
      <w:r w:rsidR="00F91CAB" w:rsidRPr="00D16457">
        <w:rPr>
          <w:rFonts w:ascii="Arial" w:hAnsi="Arial" w:cs="Arial"/>
          <w:szCs w:val="20"/>
        </w:rPr>
        <w:t>efficiency</w:t>
      </w:r>
      <w:r w:rsidR="000C5E4A" w:rsidRPr="00D16457">
        <w:rPr>
          <w:rFonts w:ascii="Arial" w:hAnsi="Arial" w:cs="Arial"/>
          <w:szCs w:val="20"/>
        </w:rPr>
        <w:t xml:space="preserve"> </w:t>
      </w:r>
      <w:r w:rsidR="00F91CAB" w:rsidRPr="00D16457">
        <w:rPr>
          <w:rFonts w:ascii="Arial" w:hAnsi="Arial" w:cs="Arial"/>
          <w:szCs w:val="20"/>
        </w:rPr>
        <w:t>in comparison with </w:t>
      </w:r>
      <w:r w:rsidR="007F529F" w:rsidRPr="00D16457">
        <w:rPr>
          <w:rFonts w:ascii="Arial" w:hAnsi="Arial" w:cs="Arial"/>
          <w:szCs w:val="20"/>
        </w:rPr>
        <w:t xml:space="preserve">their </w:t>
      </w:r>
      <w:r w:rsidR="001E4BEC" w:rsidRPr="00D16457">
        <w:rPr>
          <w:rFonts w:ascii="Arial" w:hAnsi="Arial" w:cs="Arial"/>
          <w:szCs w:val="20"/>
        </w:rPr>
        <w:t>modern gas engine</w:t>
      </w:r>
      <w:r w:rsidR="007F529F" w:rsidRPr="00D16457">
        <w:rPr>
          <w:rFonts w:ascii="Arial" w:hAnsi="Arial" w:cs="Arial"/>
          <w:szCs w:val="20"/>
        </w:rPr>
        <w:t xml:space="preserve"> counterparts </w:t>
      </w:r>
      <w:r w:rsidR="00F91CAB" w:rsidRPr="00D16457">
        <w:rPr>
          <w:rFonts w:ascii="Arial" w:hAnsi="Arial" w:cs="Arial"/>
          <w:szCs w:val="20"/>
        </w:rPr>
        <w:t>thus facilitating significantly larger ranges. This implies that the diesel engine makes a higher contribu</w:t>
      </w:r>
      <w:r w:rsidR="006A309D" w:rsidRPr="00D16457">
        <w:rPr>
          <w:rFonts w:ascii="Arial" w:hAnsi="Arial" w:cs="Arial"/>
          <w:szCs w:val="20"/>
        </w:rPr>
        <w:t>tion to the achievement of fuel-</w:t>
      </w:r>
      <w:r w:rsidR="00F91CAB" w:rsidRPr="00D16457">
        <w:rPr>
          <w:rFonts w:ascii="Arial" w:hAnsi="Arial" w:cs="Arial"/>
          <w:szCs w:val="20"/>
        </w:rPr>
        <w:t>economy objectives, which in turn leads to significantly fewer trips by the customer to the gas station.</w:t>
      </w:r>
      <w:ins w:id="4" w:author="Author" w:date="2012-07-06T11:50:00Z">
        <w:r w:rsidR="00F91CAB" w:rsidRPr="00D16457">
          <w:rPr>
            <w:rFonts w:ascii="Arial" w:hAnsi="Arial" w:cs="Arial"/>
            <w:szCs w:val="20"/>
          </w:rPr>
          <w:t xml:space="preserve"> </w:t>
        </w:r>
      </w:ins>
    </w:p>
    <w:p w14:paraId="3F106C63" w14:textId="77777777" w:rsidR="00F91CAB" w:rsidRPr="00D16457" w:rsidRDefault="00F91CAB" w:rsidP="00F91CAB">
      <w:pPr>
        <w:widowControl w:val="0"/>
        <w:autoSpaceDE w:val="0"/>
        <w:autoSpaceDN w:val="0"/>
        <w:adjustRightInd w:val="0"/>
        <w:rPr>
          <w:rFonts w:ascii="Arial" w:hAnsi="Arial" w:cs="Arial"/>
          <w:szCs w:val="20"/>
        </w:rPr>
      </w:pPr>
    </w:p>
    <w:p w14:paraId="741AF039" w14:textId="77777777" w:rsidR="00F91CAB" w:rsidRPr="00D16457" w:rsidRDefault="00F91CAB" w:rsidP="00F91CAB">
      <w:pPr>
        <w:widowControl w:val="0"/>
        <w:autoSpaceDE w:val="0"/>
        <w:autoSpaceDN w:val="0"/>
        <w:adjustRightInd w:val="0"/>
        <w:rPr>
          <w:rFonts w:ascii="Arial" w:hAnsi="Arial" w:cs="Arial"/>
          <w:bCs/>
          <w:szCs w:val="20"/>
          <w:u w:val="single"/>
        </w:rPr>
      </w:pPr>
      <w:proofErr w:type="gramStart"/>
      <w:r w:rsidRPr="00D16457">
        <w:rPr>
          <w:rFonts w:ascii="Arial" w:hAnsi="Arial" w:cs="Arial"/>
          <w:bCs/>
          <w:szCs w:val="20"/>
          <w:u w:val="single"/>
        </w:rPr>
        <w:t>Trips to the tank calculations.</w:t>
      </w:r>
      <w:proofErr w:type="gramEnd"/>
    </w:p>
    <w:p w14:paraId="487EA7E1" w14:textId="4355A006" w:rsidR="00903668" w:rsidRPr="00D16457" w:rsidRDefault="001E4BEC" w:rsidP="00F91CAB">
      <w:pPr>
        <w:widowControl w:val="0"/>
        <w:autoSpaceDE w:val="0"/>
        <w:autoSpaceDN w:val="0"/>
        <w:adjustRightInd w:val="0"/>
        <w:rPr>
          <w:rFonts w:ascii="Arial" w:hAnsi="Arial" w:cs="Arial"/>
          <w:szCs w:val="20"/>
          <w:u w:val="single"/>
        </w:rPr>
      </w:pPr>
      <w:r w:rsidRPr="00D16457">
        <w:rPr>
          <w:rFonts w:ascii="Arial" w:hAnsi="Arial" w:cs="Arial"/>
          <w:szCs w:val="20"/>
          <w:u w:val="single"/>
        </w:rPr>
        <w:t xml:space="preserve"> </w:t>
      </w:r>
    </w:p>
    <w:p w14:paraId="3DFB2F3E"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For Diesel, the multiplier is 0.46 x Number Of Miles Traveled Per Day = Annual Trips Per Year</w:t>
      </w:r>
    </w:p>
    <w:p w14:paraId="68502275" w14:textId="77777777" w:rsidR="00F91CAB" w:rsidRPr="00D16457" w:rsidRDefault="00F91CAB" w:rsidP="00F91CAB">
      <w:pPr>
        <w:widowControl w:val="0"/>
        <w:autoSpaceDE w:val="0"/>
        <w:autoSpaceDN w:val="0"/>
        <w:adjustRightInd w:val="0"/>
        <w:rPr>
          <w:rFonts w:ascii="Arial" w:hAnsi="Arial" w:cs="Arial"/>
          <w:b/>
          <w:bCs/>
          <w:szCs w:val="20"/>
        </w:rPr>
      </w:pPr>
      <w:r w:rsidRPr="00D16457">
        <w:rPr>
          <w:rFonts w:ascii="Arial" w:hAnsi="Arial" w:cs="Arial"/>
          <w:b/>
          <w:bCs/>
          <w:szCs w:val="20"/>
        </w:rPr>
        <w:t> </w:t>
      </w:r>
    </w:p>
    <w:p w14:paraId="6546C089"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For Gas, the multiplier is 0.71 x Number Of Miles Traveled Per Day = Annual Trips Per Year</w:t>
      </w:r>
    </w:p>
    <w:p w14:paraId="66554665"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bCs/>
          <w:szCs w:val="20"/>
        </w:rPr>
        <w:t> </w:t>
      </w:r>
    </w:p>
    <w:p w14:paraId="707A8FD8" w14:textId="79485723"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bCs/>
          <w:szCs w:val="20"/>
        </w:rPr>
        <w:t>Diesel —</w:t>
      </w:r>
      <w:r w:rsidRPr="00D16457">
        <w:rPr>
          <w:rFonts w:ascii="Arial" w:hAnsi="Arial" w:cs="Arial"/>
          <w:szCs w:val="20"/>
        </w:rPr>
        <w:t xml:space="preserve"> One tank of clean diesel is based on the Volkswagen Passat TDI</w:t>
      </w:r>
      <w:r w:rsidR="00FD7248" w:rsidRPr="00D16457">
        <w:rPr>
          <w:rFonts w:ascii="Verdana" w:hAnsi="Verdana" w:cs="Verdana"/>
          <w:szCs w:val="20"/>
          <w:vertAlign w:val="superscript"/>
        </w:rPr>
        <w:t>®</w:t>
      </w:r>
      <w:r w:rsidRPr="00D16457">
        <w:rPr>
          <w:rFonts w:ascii="Arial" w:hAnsi="Arial" w:cs="Arial"/>
          <w:szCs w:val="20"/>
        </w:rPr>
        <w:t>.  The Passat TDI</w:t>
      </w:r>
      <w:r w:rsidR="00FD7248" w:rsidRPr="00D16457">
        <w:rPr>
          <w:rFonts w:ascii="Verdana" w:hAnsi="Verdana" w:cs="Verdana"/>
          <w:szCs w:val="20"/>
          <w:vertAlign w:val="superscript"/>
        </w:rPr>
        <w:t>®</w:t>
      </w:r>
      <w:r w:rsidRPr="00D16457">
        <w:rPr>
          <w:rFonts w:ascii="Arial" w:hAnsi="Arial" w:cs="Arial"/>
          <w:szCs w:val="20"/>
        </w:rPr>
        <w:t xml:space="preserve"> holds 18.5 gallons per tank, gets </w:t>
      </w:r>
      <w:r w:rsidR="00122209" w:rsidRPr="00D16457">
        <w:rPr>
          <w:rFonts w:ascii="Arial" w:hAnsi="Arial" w:cs="Arial"/>
          <w:szCs w:val="20"/>
        </w:rPr>
        <w:t>EPA-</w:t>
      </w:r>
      <w:r w:rsidR="00025133" w:rsidRPr="00D16457">
        <w:rPr>
          <w:rFonts w:ascii="Arial" w:hAnsi="Arial" w:cs="Arial"/>
          <w:szCs w:val="20"/>
        </w:rPr>
        <w:t xml:space="preserve">estimated </w:t>
      </w:r>
      <w:r w:rsidRPr="00D16457">
        <w:rPr>
          <w:rFonts w:ascii="Arial" w:hAnsi="Arial" w:cs="Arial"/>
          <w:szCs w:val="20"/>
        </w:rPr>
        <w:t>43 mpg on highways and therefore</w:t>
      </w:r>
      <w:r w:rsidR="007F529F" w:rsidRPr="00D16457">
        <w:rPr>
          <w:rFonts w:ascii="Arial" w:hAnsi="Arial" w:cs="Arial"/>
          <w:szCs w:val="20"/>
        </w:rPr>
        <w:t>, under optimal conditions, may get</w:t>
      </w:r>
      <w:r w:rsidRPr="00D16457">
        <w:rPr>
          <w:rFonts w:ascii="Arial" w:hAnsi="Arial" w:cs="Arial"/>
          <w:szCs w:val="20"/>
        </w:rPr>
        <w:t xml:space="preserve"> 795 miles per tank</w:t>
      </w:r>
      <w:r w:rsidR="00025133" w:rsidRPr="00D16457">
        <w:rPr>
          <w:rFonts w:ascii="Arial" w:hAnsi="Arial" w:cs="Arial"/>
          <w:szCs w:val="20"/>
        </w:rPr>
        <w:t xml:space="preserve"> on the highway</w:t>
      </w:r>
      <w:r w:rsidRPr="00D16457">
        <w:rPr>
          <w:rFonts w:ascii="Arial" w:hAnsi="Arial" w:cs="Arial"/>
          <w:szCs w:val="20"/>
        </w:rPr>
        <w:t>.</w:t>
      </w:r>
      <w:r w:rsidR="00054928" w:rsidRPr="00D16457">
        <w:rPr>
          <w:rFonts w:ascii="Arial" w:hAnsi="Arial" w:cs="Arial"/>
          <w:szCs w:val="20"/>
          <w:vertAlign w:val="superscript"/>
        </w:rPr>
        <w:t>2</w:t>
      </w:r>
      <w:r w:rsidRPr="00D16457">
        <w:rPr>
          <w:rFonts w:ascii="Arial" w:hAnsi="Arial" w:cs="Arial"/>
          <w:szCs w:val="20"/>
          <w:vertAlign w:val="superscript"/>
        </w:rPr>
        <w:t xml:space="preserve"> </w:t>
      </w:r>
    </w:p>
    <w:p w14:paraId="28ED34AD" w14:textId="77777777" w:rsidR="00F91CAB" w:rsidRPr="00D16457" w:rsidRDefault="00F91CAB" w:rsidP="00F91CAB">
      <w:pPr>
        <w:widowControl w:val="0"/>
        <w:autoSpaceDE w:val="0"/>
        <w:autoSpaceDN w:val="0"/>
        <w:adjustRightInd w:val="0"/>
        <w:rPr>
          <w:rFonts w:ascii="Arial" w:hAnsi="Arial" w:cs="Arial"/>
          <w:bCs/>
          <w:szCs w:val="20"/>
        </w:rPr>
      </w:pPr>
      <w:r w:rsidRPr="00D16457">
        <w:rPr>
          <w:rFonts w:ascii="Arial" w:hAnsi="Arial" w:cs="Arial"/>
          <w:bCs/>
          <w:szCs w:val="20"/>
        </w:rPr>
        <w:t>("</w:t>
      </w:r>
      <w:proofErr w:type="gramStart"/>
      <w:r w:rsidRPr="00D16457">
        <w:rPr>
          <w:rFonts w:ascii="Arial" w:hAnsi="Arial" w:cs="Arial"/>
          <w:bCs/>
          <w:szCs w:val="20"/>
        </w:rPr>
        <w:t>z</w:t>
      </w:r>
      <w:proofErr w:type="gramEnd"/>
      <w:r w:rsidRPr="00D16457">
        <w:rPr>
          <w:rFonts w:ascii="Arial" w:hAnsi="Arial" w:cs="Arial"/>
          <w:bCs/>
          <w:szCs w:val="20"/>
        </w:rPr>
        <w:t>" miles per day X 365 days per year) / 795 gallons per tank (or trip) = 0.46z</w:t>
      </w:r>
    </w:p>
    <w:p w14:paraId="2F0A9735" w14:textId="77777777" w:rsidR="00F91CAB" w:rsidRPr="00D16457" w:rsidRDefault="00F91CAB" w:rsidP="00F91CAB">
      <w:pPr>
        <w:widowControl w:val="0"/>
        <w:autoSpaceDE w:val="0"/>
        <w:autoSpaceDN w:val="0"/>
        <w:adjustRightInd w:val="0"/>
        <w:rPr>
          <w:rFonts w:ascii="Arial" w:hAnsi="Arial" w:cs="Arial"/>
          <w:bCs/>
          <w:szCs w:val="20"/>
        </w:rPr>
      </w:pPr>
    </w:p>
    <w:p w14:paraId="4457953C" w14:textId="13EC656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bCs/>
          <w:szCs w:val="20"/>
        </w:rPr>
        <w:t>Gas —</w:t>
      </w:r>
      <w:r w:rsidRPr="00D16457">
        <w:rPr>
          <w:rFonts w:ascii="Arial" w:hAnsi="Arial" w:cs="Arial"/>
          <w:szCs w:val="20"/>
        </w:rPr>
        <w:t xml:space="preserve"> One tank of gas is based on the Toyota Camry,</w:t>
      </w:r>
      <w:r w:rsidR="00903668" w:rsidRPr="00D16457">
        <w:rPr>
          <w:rFonts w:ascii="Arial" w:hAnsi="Arial" w:cs="Arial"/>
          <w:szCs w:val="20"/>
        </w:rPr>
        <w:t xml:space="preserve"> which was the second-most-sold </w:t>
      </w:r>
      <w:r w:rsidRPr="00D16457">
        <w:rPr>
          <w:rFonts w:ascii="Arial" w:hAnsi="Arial" w:cs="Arial"/>
          <w:szCs w:val="20"/>
        </w:rPr>
        <w:t xml:space="preserve">car in 2011 that was </w:t>
      </w:r>
      <w:r w:rsidRPr="00D16457">
        <w:rPr>
          <w:rFonts w:ascii="Arial" w:hAnsi="Arial" w:cs="Arial"/>
          <w:iCs/>
          <w:szCs w:val="20"/>
        </w:rPr>
        <w:t>not a pickup truck.</w:t>
      </w:r>
      <w:r w:rsidR="00054928" w:rsidRPr="00D16457">
        <w:rPr>
          <w:rFonts w:ascii="Arial" w:hAnsi="Arial" w:cs="Arial"/>
          <w:iCs/>
          <w:szCs w:val="20"/>
          <w:vertAlign w:val="superscript"/>
        </w:rPr>
        <w:t>3</w:t>
      </w:r>
      <w:r w:rsidRPr="00D16457">
        <w:rPr>
          <w:rFonts w:ascii="Arial" w:hAnsi="Arial" w:cs="Arial"/>
          <w:i/>
          <w:iCs/>
          <w:szCs w:val="20"/>
          <w:vertAlign w:val="superscript"/>
        </w:rPr>
        <w:t xml:space="preserve"> </w:t>
      </w:r>
      <w:r w:rsidRPr="00D16457">
        <w:rPr>
          <w:rFonts w:ascii="Arial" w:hAnsi="Arial" w:cs="Arial"/>
          <w:iCs/>
          <w:szCs w:val="20"/>
        </w:rPr>
        <w:t xml:space="preserve">The </w:t>
      </w:r>
      <w:r w:rsidRPr="00D16457">
        <w:rPr>
          <w:rFonts w:ascii="Arial" w:hAnsi="Arial" w:cs="Arial"/>
          <w:szCs w:val="20"/>
        </w:rPr>
        <w:t>Camry holds 17 gallons per tank, gets</w:t>
      </w:r>
      <w:r w:rsidR="00AB2E2A" w:rsidRPr="00D16457">
        <w:rPr>
          <w:rFonts w:ascii="Arial" w:hAnsi="Arial" w:cs="Arial"/>
          <w:szCs w:val="20"/>
        </w:rPr>
        <w:t xml:space="preserve"> an</w:t>
      </w:r>
      <w:r w:rsidRPr="00D16457">
        <w:rPr>
          <w:rFonts w:ascii="Arial" w:hAnsi="Arial" w:cs="Arial"/>
          <w:szCs w:val="20"/>
        </w:rPr>
        <w:t xml:space="preserve"> </w:t>
      </w:r>
      <w:r w:rsidR="00025133" w:rsidRPr="00D16457">
        <w:rPr>
          <w:rFonts w:ascii="Arial" w:hAnsi="Arial" w:cs="Arial"/>
          <w:szCs w:val="20"/>
        </w:rPr>
        <w:t>E</w:t>
      </w:r>
      <w:r w:rsidR="00122209" w:rsidRPr="00D16457">
        <w:rPr>
          <w:rFonts w:ascii="Arial" w:hAnsi="Arial" w:cs="Arial"/>
          <w:szCs w:val="20"/>
        </w:rPr>
        <w:t>PA-</w:t>
      </w:r>
      <w:r w:rsidR="00025133" w:rsidRPr="00D16457">
        <w:rPr>
          <w:rFonts w:ascii="Arial" w:hAnsi="Arial" w:cs="Arial"/>
          <w:szCs w:val="20"/>
        </w:rPr>
        <w:t xml:space="preserve">estimated </w:t>
      </w:r>
      <w:r w:rsidRPr="00D16457">
        <w:rPr>
          <w:rFonts w:ascii="Arial" w:hAnsi="Arial" w:cs="Arial"/>
          <w:szCs w:val="20"/>
        </w:rPr>
        <w:t>28 mpg on highways and therefore</w:t>
      </w:r>
      <w:r w:rsidR="00AB2E2A" w:rsidRPr="00D16457">
        <w:rPr>
          <w:rFonts w:ascii="Arial" w:hAnsi="Arial" w:cs="Arial"/>
          <w:szCs w:val="20"/>
        </w:rPr>
        <w:t>, under optimal conditions, may get</w:t>
      </w:r>
      <w:r w:rsidRPr="00D16457">
        <w:rPr>
          <w:rFonts w:ascii="Arial" w:hAnsi="Arial" w:cs="Arial"/>
          <w:szCs w:val="20"/>
        </w:rPr>
        <w:t xml:space="preserve"> 476 miles per tank.</w:t>
      </w:r>
      <w:r w:rsidR="00054928" w:rsidRPr="00D16457">
        <w:rPr>
          <w:rFonts w:ascii="Arial" w:hAnsi="Arial" w:cs="Arial"/>
          <w:szCs w:val="20"/>
          <w:vertAlign w:val="superscript"/>
        </w:rPr>
        <w:t>4</w:t>
      </w:r>
      <w:r w:rsidR="00BF63BA" w:rsidRPr="00D16457">
        <w:rPr>
          <w:rFonts w:ascii="Arial" w:hAnsi="Arial" w:cs="Arial"/>
          <w:szCs w:val="20"/>
          <w:vertAlign w:val="superscript"/>
        </w:rPr>
        <w:t xml:space="preserve"> </w:t>
      </w:r>
      <w:r w:rsidRPr="00D16457">
        <w:rPr>
          <w:rFonts w:ascii="Arial" w:hAnsi="Arial" w:cs="Arial"/>
          <w:szCs w:val="20"/>
        </w:rPr>
        <w:t>In order to have a fair comparison, the Diesel and Gas vehicle</w:t>
      </w:r>
      <w:r w:rsidR="006A309D" w:rsidRPr="00D16457">
        <w:rPr>
          <w:rFonts w:ascii="Arial" w:hAnsi="Arial" w:cs="Arial"/>
          <w:szCs w:val="20"/>
        </w:rPr>
        <w:t>s</w:t>
      </w:r>
      <w:r w:rsidRPr="00D16457">
        <w:rPr>
          <w:rFonts w:ascii="Arial" w:hAnsi="Arial" w:cs="Arial"/>
          <w:szCs w:val="20"/>
        </w:rPr>
        <w:t xml:space="preserve"> must hold the same gallons per tank, so for calculating purposes 18.5 gallons per tank wil</w:t>
      </w:r>
      <w:r w:rsidR="00AB2E2A" w:rsidRPr="00D16457">
        <w:rPr>
          <w:rFonts w:ascii="Arial" w:hAnsi="Arial" w:cs="Arial"/>
          <w:szCs w:val="20"/>
        </w:rPr>
        <w:t>l be used.  With this, a Camry might be able to</w:t>
      </w:r>
      <w:r w:rsidRPr="00D16457">
        <w:rPr>
          <w:rFonts w:ascii="Arial" w:hAnsi="Arial" w:cs="Arial"/>
          <w:szCs w:val="20"/>
        </w:rPr>
        <w:t xml:space="preserve"> get 518 miles per tank</w:t>
      </w:r>
      <w:r w:rsidR="00025133" w:rsidRPr="00D16457">
        <w:rPr>
          <w:rFonts w:ascii="Arial" w:hAnsi="Arial" w:cs="Arial"/>
          <w:szCs w:val="20"/>
        </w:rPr>
        <w:t xml:space="preserve"> on the highway</w:t>
      </w:r>
      <w:r w:rsidRPr="00D16457">
        <w:rPr>
          <w:rFonts w:ascii="Arial" w:hAnsi="Arial" w:cs="Arial"/>
          <w:szCs w:val="20"/>
        </w:rPr>
        <w:t>.</w:t>
      </w:r>
    </w:p>
    <w:p w14:paraId="6F04F57D" w14:textId="77777777" w:rsidR="00F91CAB" w:rsidRPr="00D16457" w:rsidRDefault="00F91CAB" w:rsidP="00F91CAB">
      <w:pPr>
        <w:widowControl w:val="0"/>
        <w:autoSpaceDE w:val="0"/>
        <w:autoSpaceDN w:val="0"/>
        <w:adjustRightInd w:val="0"/>
        <w:rPr>
          <w:rFonts w:ascii="Arial" w:hAnsi="Arial" w:cs="Arial"/>
          <w:bCs/>
          <w:szCs w:val="20"/>
        </w:rPr>
      </w:pPr>
      <w:r w:rsidRPr="00D16457">
        <w:rPr>
          <w:rFonts w:ascii="Arial" w:hAnsi="Arial" w:cs="Arial"/>
          <w:bCs/>
          <w:szCs w:val="20"/>
        </w:rPr>
        <w:t xml:space="preserve"> ("</w:t>
      </w:r>
      <w:proofErr w:type="gramStart"/>
      <w:r w:rsidRPr="00D16457">
        <w:rPr>
          <w:rFonts w:ascii="Arial" w:hAnsi="Arial" w:cs="Arial"/>
          <w:bCs/>
          <w:szCs w:val="20"/>
        </w:rPr>
        <w:t>n</w:t>
      </w:r>
      <w:proofErr w:type="gramEnd"/>
      <w:r w:rsidRPr="00D16457">
        <w:rPr>
          <w:rFonts w:ascii="Arial" w:hAnsi="Arial" w:cs="Arial"/>
          <w:bCs/>
          <w:szCs w:val="20"/>
        </w:rPr>
        <w:t>" miles per day X 365 days per year) / 518 gallons per tank (or trip) = 0.71n</w:t>
      </w:r>
    </w:p>
    <w:p w14:paraId="2C4A9C52" w14:textId="77777777" w:rsidR="00AB2E2A" w:rsidRPr="00D16457" w:rsidRDefault="00AB2E2A" w:rsidP="00F91CAB">
      <w:pPr>
        <w:rPr>
          <w:rFonts w:ascii="Arial" w:hAnsi="Arial" w:cs="Arial"/>
          <w:bCs/>
          <w:szCs w:val="20"/>
        </w:rPr>
      </w:pPr>
    </w:p>
    <w:p w14:paraId="455BBC72" w14:textId="77777777" w:rsidR="00F91CAB" w:rsidRPr="00D16457" w:rsidRDefault="00F91CAB" w:rsidP="00F91CAB">
      <w:pPr>
        <w:rPr>
          <w:rFonts w:ascii="Arial" w:hAnsi="Arial" w:cs="Arial"/>
          <w:szCs w:val="20"/>
        </w:rPr>
      </w:pPr>
      <w:r w:rsidRPr="00D16457">
        <w:rPr>
          <w:rFonts w:ascii="Arial" w:hAnsi="Arial" w:cs="Arial"/>
          <w:szCs w:val="20"/>
        </w:rPr>
        <w:t xml:space="preserve">For more Diesel and Gas vehicle comparisons, visit </w:t>
      </w:r>
      <w:hyperlink r:id="rId18" w:history="1">
        <w:r w:rsidRPr="00D16457">
          <w:rPr>
            <w:rFonts w:ascii="Arial" w:hAnsi="Arial" w:cs="Arial"/>
            <w:color w:val="0030F6"/>
            <w:szCs w:val="20"/>
            <w:u w:val="single" w:color="0030F6"/>
          </w:rPr>
          <w:t>http://www.dieselforum.org/index.cfm?objectid=1CDF6110-DA5D-11E0-8228000C296BA163</w:t>
        </w:r>
      </w:hyperlink>
    </w:p>
    <w:p w14:paraId="6B594644" w14:textId="77777777" w:rsidR="00F91CAB" w:rsidRPr="00D16457" w:rsidRDefault="00F91CAB" w:rsidP="00F91CAB">
      <w:pPr>
        <w:widowControl w:val="0"/>
        <w:autoSpaceDE w:val="0"/>
        <w:autoSpaceDN w:val="0"/>
        <w:adjustRightInd w:val="0"/>
        <w:rPr>
          <w:rFonts w:ascii="Arial" w:hAnsi="Arial" w:cs="Arial"/>
          <w:b/>
          <w:bCs/>
          <w:szCs w:val="20"/>
        </w:rPr>
      </w:pPr>
    </w:p>
    <w:p w14:paraId="5AE98B46" w14:textId="77777777" w:rsidR="00AB2E2A" w:rsidRPr="00D16457" w:rsidRDefault="00AB2E2A" w:rsidP="00054928">
      <w:pPr>
        <w:rPr>
          <w:rFonts w:ascii="Arial" w:hAnsi="Arial" w:cs="Arial"/>
          <w:color w:val="0000FF" w:themeColor="hyperlink"/>
          <w:szCs w:val="20"/>
          <w:u w:val="single"/>
        </w:rPr>
      </w:pPr>
      <w:r w:rsidRPr="00D16457">
        <w:rPr>
          <w:rFonts w:ascii="Arial" w:eastAsiaTheme="minorHAnsi" w:hAnsi="Arial" w:cs="Arial"/>
          <w:szCs w:val="20"/>
          <w:vertAlign w:val="superscript"/>
        </w:rPr>
        <w:t>1</w:t>
      </w:r>
      <w:r w:rsidRPr="00D16457">
        <w:rPr>
          <w:rFonts w:ascii="Arial" w:eastAsiaTheme="minorHAnsi" w:hAnsi="Arial" w:cs="Arial"/>
          <w:color w:val="0000FF"/>
          <w:szCs w:val="20"/>
          <w:u w:val="single" w:color="0000FF"/>
        </w:rPr>
        <w:t>http://www.vda.de/en/meldungen/news/20120109-1.html</w:t>
      </w:r>
    </w:p>
    <w:p w14:paraId="4C90DDE9" w14:textId="77777777" w:rsidR="00B374EB" w:rsidRPr="00D16457" w:rsidRDefault="00054928" w:rsidP="00B374EB">
      <w:pPr>
        <w:widowControl w:val="0"/>
        <w:autoSpaceDE w:val="0"/>
        <w:autoSpaceDN w:val="0"/>
        <w:adjustRightInd w:val="0"/>
        <w:rPr>
          <w:rFonts w:ascii="Arial" w:hAnsi="Arial" w:cs="Arial"/>
          <w:szCs w:val="20"/>
          <w:u w:val="single"/>
        </w:rPr>
      </w:pPr>
      <w:r w:rsidRPr="00D16457">
        <w:rPr>
          <w:rFonts w:ascii="Arial" w:hAnsi="Arial" w:cs="Arial"/>
          <w:szCs w:val="20"/>
          <w:vertAlign w:val="superscript"/>
        </w:rPr>
        <w:t>2</w:t>
      </w:r>
      <w:r w:rsidR="0013243B" w:rsidRPr="00D16457">
        <w:rPr>
          <w:rFonts w:ascii="Arial" w:hAnsi="Arial" w:cs="Arial"/>
          <w:szCs w:val="20"/>
          <w:vertAlign w:val="superscript"/>
        </w:rPr>
        <w:t xml:space="preserve"> </w:t>
      </w:r>
      <w:r w:rsidR="00B374EB" w:rsidRPr="00D16457">
        <w:rPr>
          <w:rFonts w:ascii="Arial" w:hAnsi="Arial" w:cs="Arial"/>
          <w:color w:val="0000FF"/>
          <w:szCs w:val="20"/>
          <w:u w:val="single"/>
        </w:rPr>
        <w:t>http://web.vw.com/tdi-clean-diesel/index.php</w:t>
      </w:r>
    </w:p>
    <w:p w14:paraId="6C9E198B" w14:textId="77777777" w:rsidR="00B374EB" w:rsidRPr="00D16457" w:rsidRDefault="00054928" w:rsidP="00F91CAB">
      <w:pPr>
        <w:widowControl w:val="0"/>
        <w:autoSpaceDE w:val="0"/>
        <w:autoSpaceDN w:val="0"/>
        <w:adjustRightInd w:val="0"/>
        <w:rPr>
          <w:color w:val="0000FF"/>
          <w:u w:val="single"/>
        </w:rPr>
      </w:pPr>
      <w:r w:rsidRPr="00D16457">
        <w:rPr>
          <w:vertAlign w:val="superscript"/>
        </w:rPr>
        <w:lastRenderedPageBreak/>
        <w:t>3</w:t>
      </w:r>
      <w:r w:rsidR="00747510" w:rsidRPr="00D16457">
        <w:rPr>
          <w:vertAlign w:val="superscript"/>
        </w:rPr>
        <w:t xml:space="preserve"> </w:t>
      </w:r>
      <w:r w:rsidR="00B374EB" w:rsidRPr="00D16457">
        <w:rPr>
          <w:color w:val="0000FF"/>
          <w:u w:val="single"/>
        </w:rPr>
        <w:t>http://online.wsj.com/mdc/public/page/2_3022-autosales.html</w:t>
      </w:r>
    </w:p>
    <w:p w14:paraId="0846EAE7" w14:textId="77777777" w:rsidR="00F91CAB" w:rsidRPr="00D16457" w:rsidRDefault="00054928" w:rsidP="00F91CAB">
      <w:pPr>
        <w:widowControl w:val="0"/>
        <w:autoSpaceDE w:val="0"/>
        <w:autoSpaceDN w:val="0"/>
        <w:adjustRightInd w:val="0"/>
        <w:rPr>
          <w:rFonts w:ascii="Arial" w:hAnsi="Arial" w:cs="Arial"/>
          <w:color w:val="0000FF"/>
          <w:szCs w:val="20"/>
          <w:u w:val="single"/>
        </w:rPr>
      </w:pPr>
      <w:r w:rsidRPr="00D16457">
        <w:rPr>
          <w:rFonts w:ascii="Arial" w:hAnsi="Arial" w:cs="Arial"/>
          <w:szCs w:val="20"/>
          <w:vertAlign w:val="superscript"/>
        </w:rPr>
        <w:t>4</w:t>
      </w:r>
      <w:r w:rsidR="00747510" w:rsidRPr="00D16457">
        <w:rPr>
          <w:rFonts w:ascii="Arial" w:hAnsi="Arial" w:cs="Arial"/>
          <w:szCs w:val="20"/>
          <w:vertAlign w:val="superscript"/>
        </w:rPr>
        <w:t xml:space="preserve"> </w:t>
      </w:r>
      <w:hyperlink r:id="rId19" w:history="1">
        <w:r w:rsidR="00F91CAB" w:rsidRPr="00D16457">
          <w:rPr>
            <w:rFonts w:ascii="Arial" w:hAnsi="Arial" w:cs="Arial"/>
            <w:color w:val="0000FF"/>
            <w:szCs w:val="20"/>
            <w:u w:val="single"/>
          </w:rPr>
          <w:t>http://www.toyota.com/camry/specs.html</w:t>
        </w:r>
      </w:hyperlink>
      <w:r w:rsidR="00F91CAB" w:rsidRPr="00D16457">
        <w:rPr>
          <w:rFonts w:ascii="Arial" w:hAnsi="Arial" w:cs="Arial"/>
          <w:color w:val="0000FF"/>
          <w:szCs w:val="20"/>
          <w:u w:val="single"/>
        </w:rPr>
        <w:t> </w:t>
      </w:r>
    </w:p>
    <w:p w14:paraId="23AE47B5" w14:textId="77777777" w:rsidR="002B4666" w:rsidRPr="00D16457" w:rsidRDefault="002B4666" w:rsidP="00F91CAB">
      <w:pPr>
        <w:widowControl w:val="0"/>
        <w:autoSpaceDE w:val="0"/>
        <w:autoSpaceDN w:val="0"/>
        <w:adjustRightInd w:val="0"/>
        <w:rPr>
          <w:rFonts w:ascii="Arial" w:hAnsi="Arial" w:cs="Arial"/>
          <w:szCs w:val="20"/>
          <w:u w:val="single"/>
        </w:rPr>
      </w:pPr>
    </w:p>
    <w:p w14:paraId="7001AF89" w14:textId="77777777" w:rsidR="00F91CAB" w:rsidRPr="00D16457" w:rsidRDefault="00F91CAB" w:rsidP="00F91CAB">
      <w:pPr>
        <w:widowControl w:val="0"/>
        <w:autoSpaceDE w:val="0"/>
        <w:autoSpaceDN w:val="0"/>
        <w:adjustRightInd w:val="0"/>
        <w:rPr>
          <w:ins w:id="5" w:author="Author" w:date="2012-07-18T12:05:00Z"/>
          <w:rFonts w:ascii="Arial" w:hAnsi="Arial" w:cs="Arial"/>
          <w:bCs/>
          <w:szCs w:val="20"/>
          <w:u w:val="single"/>
        </w:rPr>
      </w:pPr>
      <w:proofErr w:type="gramStart"/>
      <w:r w:rsidRPr="00D16457">
        <w:rPr>
          <w:rFonts w:ascii="Arial" w:hAnsi="Arial" w:cs="Arial"/>
          <w:bCs/>
          <w:szCs w:val="20"/>
          <w:u w:val="single"/>
        </w:rPr>
        <w:t>My Wallet Calculations.</w:t>
      </w:r>
      <w:proofErr w:type="gramEnd"/>
    </w:p>
    <w:p w14:paraId="0BB8113C"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b/>
          <w:bCs/>
          <w:szCs w:val="20"/>
        </w:rPr>
        <w:t> </w:t>
      </w:r>
    </w:p>
    <w:p w14:paraId="2F79E504" w14:textId="77777777" w:rsidR="00F91CAB" w:rsidRPr="00D16457" w:rsidRDefault="00F91CAB" w:rsidP="00F91CAB">
      <w:pPr>
        <w:widowControl w:val="0"/>
        <w:autoSpaceDE w:val="0"/>
        <w:autoSpaceDN w:val="0"/>
        <w:adjustRightInd w:val="0"/>
      </w:pPr>
      <w:r w:rsidRPr="00D16457">
        <w:rPr>
          <w:rFonts w:ascii="Arial" w:hAnsi="Arial" w:cs="Arial"/>
          <w:bCs/>
          <w:szCs w:val="20"/>
        </w:rPr>
        <w:t>Source of prices for Gas and Diesel by state:</w:t>
      </w:r>
      <w:r w:rsidRPr="00D16457">
        <w:rPr>
          <w:rFonts w:ascii="Arial" w:hAnsi="Arial" w:cs="Arial"/>
          <w:color w:val="000000"/>
          <w:szCs w:val="20"/>
        </w:rPr>
        <w:t xml:space="preserve"> </w:t>
      </w:r>
      <w:hyperlink r:id="rId20" w:history="1">
        <w:r w:rsidR="0013243B" w:rsidRPr="00D16457">
          <w:rPr>
            <w:rStyle w:val="Hyperlink"/>
          </w:rPr>
          <w:t>http://fuelgaugereport.opisnet.com/index.asp</w:t>
        </w:r>
      </w:hyperlink>
    </w:p>
    <w:p w14:paraId="7253A976" w14:textId="77777777" w:rsidR="00F91CAB" w:rsidRPr="00D16457" w:rsidRDefault="00F91CAB" w:rsidP="00F91CAB">
      <w:pPr>
        <w:widowControl w:val="0"/>
        <w:autoSpaceDE w:val="0"/>
        <w:autoSpaceDN w:val="0"/>
        <w:adjustRightInd w:val="0"/>
        <w:rPr>
          <w:rFonts w:ascii="Arial" w:hAnsi="Arial" w:cs="Arial"/>
          <w:bCs/>
          <w:szCs w:val="20"/>
        </w:rPr>
      </w:pPr>
      <w:r w:rsidRPr="00D16457">
        <w:rPr>
          <w:rFonts w:ascii="Arial" w:hAnsi="Arial" w:cs="Arial"/>
          <w:bCs/>
          <w:szCs w:val="20"/>
        </w:rPr>
        <w:t>This calculation will be based on the average number of annual miles driven per driver in the U</w:t>
      </w:r>
      <w:r w:rsidR="00601674" w:rsidRPr="00D16457">
        <w:rPr>
          <w:rFonts w:ascii="Arial" w:hAnsi="Arial" w:cs="Arial"/>
          <w:bCs/>
          <w:szCs w:val="20"/>
        </w:rPr>
        <w:t>.</w:t>
      </w:r>
      <w:r w:rsidRPr="00D16457">
        <w:rPr>
          <w:rFonts w:ascii="Arial" w:hAnsi="Arial" w:cs="Arial"/>
          <w:bCs/>
          <w:szCs w:val="20"/>
        </w:rPr>
        <w:t>S</w:t>
      </w:r>
      <w:r w:rsidR="00601674" w:rsidRPr="00D16457">
        <w:rPr>
          <w:rFonts w:ascii="Arial" w:hAnsi="Arial" w:cs="Arial"/>
          <w:bCs/>
          <w:szCs w:val="20"/>
        </w:rPr>
        <w:t>.</w:t>
      </w:r>
      <w:r w:rsidRPr="00D16457">
        <w:rPr>
          <w:rFonts w:ascii="Arial" w:hAnsi="Arial" w:cs="Arial"/>
          <w:bCs/>
          <w:szCs w:val="20"/>
        </w:rPr>
        <w:t xml:space="preserve"> as of 2011, which is 13,476 miles.</w:t>
      </w:r>
      <w:r w:rsidR="00257320" w:rsidRPr="00D16457">
        <w:rPr>
          <w:rFonts w:ascii="Arial" w:hAnsi="Arial" w:cs="Arial"/>
          <w:bCs/>
          <w:szCs w:val="20"/>
          <w:vertAlign w:val="superscript"/>
        </w:rPr>
        <w:t>5</w:t>
      </w:r>
      <w:r w:rsidRPr="00D16457">
        <w:rPr>
          <w:rFonts w:ascii="Arial" w:hAnsi="Arial" w:cs="Arial"/>
          <w:bCs/>
          <w:szCs w:val="20"/>
        </w:rPr>
        <w:t> </w:t>
      </w:r>
      <w:r w:rsidRPr="00D16457">
        <w:rPr>
          <w:rFonts w:ascii="Arial" w:hAnsi="Arial" w:cs="Arial"/>
          <w:color w:val="000000"/>
          <w:szCs w:val="20"/>
        </w:rPr>
        <w:t>The gas vehicle used in the calculation is the Toyota Camry (</w:t>
      </w:r>
      <w:r w:rsidR="00BF1F30" w:rsidRPr="00D16457">
        <w:rPr>
          <w:rFonts w:ascii="Arial" w:hAnsi="Arial" w:cs="Arial"/>
          <w:color w:val="000000"/>
          <w:szCs w:val="20"/>
        </w:rPr>
        <w:t>EPA-</w:t>
      </w:r>
      <w:r w:rsidR="00025133" w:rsidRPr="00D16457">
        <w:rPr>
          <w:rFonts w:ascii="Arial" w:hAnsi="Arial" w:cs="Arial"/>
          <w:color w:val="000000"/>
          <w:szCs w:val="20"/>
        </w:rPr>
        <w:t xml:space="preserve">estimated </w:t>
      </w:r>
      <w:r w:rsidR="00181BD6" w:rsidRPr="00D16457">
        <w:rPr>
          <w:rFonts w:ascii="Arial" w:hAnsi="Arial" w:cs="Arial"/>
          <w:bCs/>
          <w:szCs w:val="20"/>
        </w:rPr>
        <w:t>28 mpg hw</w:t>
      </w:r>
      <w:r w:rsidRPr="00D16457">
        <w:rPr>
          <w:rFonts w:ascii="Arial" w:hAnsi="Arial" w:cs="Arial"/>
          <w:bCs/>
          <w:szCs w:val="20"/>
        </w:rPr>
        <w:t>y) and the diesel vehicle is the VW Passat (</w:t>
      </w:r>
      <w:r w:rsidR="00122209" w:rsidRPr="00D16457">
        <w:rPr>
          <w:rFonts w:ascii="Arial" w:hAnsi="Arial" w:cs="Arial"/>
          <w:bCs/>
          <w:szCs w:val="20"/>
        </w:rPr>
        <w:t>EPA-</w:t>
      </w:r>
      <w:r w:rsidR="00025133" w:rsidRPr="00D16457">
        <w:rPr>
          <w:rFonts w:ascii="Arial" w:hAnsi="Arial" w:cs="Arial"/>
          <w:bCs/>
          <w:szCs w:val="20"/>
        </w:rPr>
        <w:t xml:space="preserve">estimated </w:t>
      </w:r>
      <w:r w:rsidRPr="00D16457">
        <w:rPr>
          <w:rFonts w:ascii="Arial" w:hAnsi="Arial" w:cs="Arial"/>
          <w:bCs/>
          <w:szCs w:val="20"/>
        </w:rPr>
        <w:t>43 mpg h</w:t>
      </w:r>
      <w:r w:rsidR="00181BD6" w:rsidRPr="00D16457">
        <w:rPr>
          <w:rFonts w:ascii="Arial" w:hAnsi="Arial" w:cs="Arial"/>
          <w:bCs/>
          <w:szCs w:val="20"/>
        </w:rPr>
        <w:t>wy</w:t>
      </w:r>
      <w:r w:rsidRPr="00D16457">
        <w:rPr>
          <w:rFonts w:ascii="Arial" w:hAnsi="Arial" w:cs="Arial"/>
          <w:bCs/>
          <w:szCs w:val="20"/>
        </w:rPr>
        <w:t>).</w:t>
      </w:r>
    </w:p>
    <w:p w14:paraId="0E98F9FF"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 </w:t>
      </w:r>
    </w:p>
    <w:p w14:paraId="1DBB754B"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bCs/>
          <w:szCs w:val="20"/>
        </w:rPr>
        <w:t>Total Savings Formula = </w:t>
      </w:r>
    </w:p>
    <w:p w14:paraId="3B8F86ED" w14:textId="77777777" w:rsidR="00F91CAB" w:rsidRPr="00D16457" w:rsidRDefault="00F91CAB" w:rsidP="00F91CAB">
      <w:pPr>
        <w:rPr>
          <w:rFonts w:ascii="Arial" w:hAnsi="Arial" w:cs="Arial"/>
          <w:szCs w:val="20"/>
        </w:rPr>
      </w:pPr>
      <w:r w:rsidRPr="00D16457">
        <w:rPr>
          <w:rFonts w:ascii="Arial" w:hAnsi="Arial" w:cs="Arial"/>
          <w:bCs/>
          <w:szCs w:val="20"/>
        </w:rPr>
        <w:t xml:space="preserve">[Cost for Regular Gas X (13,476 miles per year / 28 MPG)] </w:t>
      </w:r>
      <w:r w:rsidR="00601674" w:rsidRPr="00D16457">
        <w:rPr>
          <w:rFonts w:ascii="Arial" w:hAnsi="Arial" w:cs="Arial"/>
          <w:bCs/>
          <w:szCs w:val="20"/>
        </w:rPr>
        <w:t>–</w:t>
      </w:r>
      <w:r w:rsidRPr="00D16457">
        <w:rPr>
          <w:rFonts w:ascii="Arial" w:hAnsi="Arial" w:cs="Arial"/>
          <w:bCs/>
          <w:szCs w:val="20"/>
        </w:rPr>
        <w:t xml:space="preserve"> [Cost for Diesel X (13,476 miles per year / 43 MPG)]</w:t>
      </w:r>
    </w:p>
    <w:p w14:paraId="0C381348" w14:textId="77777777" w:rsidR="00F91CAB" w:rsidRPr="00D16457" w:rsidRDefault="00F91CAB" w:rsidP="00F91CAB">
      <w:pPr>
        <w:rPr>
          <w:rFonts w:ascii="Arial" w:hAnsi="Arial" w:cs="Arial"/>
          <w:szCs w:val="20"/>
        </w:rPr>
      </w:pPr>
    </w:p>
    <w:p w14:paraId="5E487B2F" w14:textId="77777777" w:rsidR="00257320" w:rsidRPr="00D16457" w:rsidRDefault="00257320" w:rsidP="00F91CAB">
      <w:r w:rsidRPr="00D16457">
        <w:rPr>
          <w:vertAlign w:val="superscript"/>
        </w:rPr>
        <w:t>5</w:t>
      </w:r>
      <w:hyperlink r:id="rId21" w:history="1">
        <w:r w:rsidRPr="00D16457">
          <w:rPr>
            <w:rStyle w:val="Hyperlink"/>
          </w:rPr>
          <w:t>http://www.fhwa.dot.gov/ohim/onh00/bar8.htm</w:t>
        </w:r>
      </w:hyperlink>
    </w:p>
    <w:p w14:paraId="1DAAA599" w14:textId="77777777" w:rsidR="00257320" w:rsidRPr="00D16457" w:rsidRDefault="00257320" w:rsidP="00F91CAB"/>
    <w:p w14:paraId="369FAB29" w14:textId="77777777" w:rsidR="00F91CAB" w:rsidRPr="00D16457" w:rsidRDefault="00F91CAB" w:rsidP="00257320">
      <w:pPr>
        <w:rPr>
          <w:rStyle w:val="Hyperlink"/>
          <w:rFonts w:ascii="Arial" w:hAnsi="Arial" w:cs="Arial"/>
          <w:color w:val="auto"/>
          <w:szCs w:val="20"/>
          <w:u w:val="none"/>
        </w:rPr>
      </w:pPr>
    </w:p>
    <w:p w14:paraId="26760FCC" w14:textId="77777777" w:rsidR="00F91CAB" w:rsidRPr="00D16457" w:rsidRDefault="00F91CAB" w:rsidP="00F91CAB">
      <w:pPr>
        <w:widowControl w:val="0"/>
        <w:autoSpaceDE w:val="0"/>
        <w:autoSpaceDN w:val="0"/>
        <w:adjustRightInd w:val="0"/>
        <w:rPr>
          <w:rFonts w:ascii="Arial" w:hAnsi="Arial" w:cs="Arial"/>
          <w:b/>
          <w:szCs w:val="20"/>
        </w:rPr>
      </w:pPr>
      <w:r w:rsidRPr="00D16457">
        <w:rPr>
          <w:rFonts w:ascii="Arial" w:hAnsi="Arial" w:cs="Arial"/>
          <w:b/>
          <w:szCs w:val="20"/>
        </w:rPr>
        <w:t>Performance</w:t>
      </w:r>
    </w:p>
    <w:p w14:paraId="1A48DF07" w14:textId="29C1F14B"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Whether premium passenger cars or premium SUVs/CUVs, a modern 6-cylinder Clean Diesel is as powerful as a V-8 gasoline model and as efficient as a 4-cylinder vehicle</w:t>
      </w:r>
      <w:r w:rsidR="006A309D" w:rsidRPr="00D16457">
        <w:rPr>
          <w:rFonts w:ascii="Arial" w:hAnsi="Arial" w:cs="Arial"/>
          <w:szCs w:val="20"/>
        </w:rPr>
        <w:t>.</w:t>
      </w:r>
      <w:r w:rsidR="00DF49B3" w:rsidRPr="00D16457">
        <w:rPr>
          <w:rFonts w:ascii="Arial" w:hAnsi="Arial" w:cs="Arial"/>
          <w:szCs w:val="20"/>
          <w:vertAlign w:val="superscript"/>
        </w:rPr>
        <w:t>6</w:t>
      </w:r>
    </w:p>
    <w:p w14:paraId="78A0C1D1" w14:textId="77777777" w:rsidR="00F91CAB" w:rsidRPr="00D16457" w:rsidRDefault="00F91CAB" w:rsidP="00F91CAB">
      <w:pPr>
        <w:widowControl w:val="0"/>
        <w:autoSpaceDE w:val="0"/>
        <w:autoSpaceDN w:val="0"/>
        <w:adjustRightInd w:val="0"/>
        <w:rPr>
          <w:rFonts w:ascii="Arial" w:hAnsi="Arial" w:cs="Arial"/>
          <w:szCs w:val="20"/>
        </w:rPr>
      </w:pPr>
    </w:p>
    <w:p w14:paraId="715CBEB2" w14:textId="6486F6CE" w:rsidR="00F91CAB" w:rsidRPr="00D16457" w:rsidRDefault="00F91CAB" w:rsidP="00A8525D">
      <w:pPr>
        <w:widowControl w:val="0"/>
        <w:autoSpaceDE w:val="0"/>
        <w:autoSpaceDN w:val="0"/>
        <w:adjustRightInd w:val="0"/>
        <w:rPr>
          <w:rFonts w:ascii="Arial" w:hAnsi="Arial" w:cs="Arial"/>
          <w:szCs w:val="20"/>
        </w:rPr>
      </w:pPr>
      <w:proofErr w:type="gramStart"/>
      <w:r w:rsidRPr="00D16457">
        <w:rPr>
          <w:rFonts w:ascii="Arial" w:hAnsi="Arial" w:cs="Arial"/>
          <w:szCs w:val="20"/>
        </w:rPr>
        <w:t>The Diesel sounds were provided by Robert Bosch GmbH</w:t>
      </w:r>
      <w:proofErr w:type="gramEnd"/>
      <w:r w:rsidRPr="00D16457">
        <w:rPr>
          <w:rFonts w:ascii="Arial" w:hAnsi="Arial" w:cs="Arial"/>
          <w:szCs w:val="20"/>
        </w:rPr>
        <w:t>.</w:t>
      </w:r>
      <w:r w:rsidR="00A8525D" w:rsidRPr="00D16457">
        <w:rPr>
          <w:rFonts w:ascii="Arial" w:hAnsi="Arial" w:cs="Arial"/>
          <w:szCs w:val="20"/>
        </w:rPr>
        <w:t xml:space="preserve">  The old sound is from a Diesel passenger car launched in 1990 and the new sound is from a Clean Diesel passenger car launched in 2011.</w:t>
      </w:r>
    </w:p>
    <w:p w14:paraId="28B73266" w14:textId="77777777" w:rsidR="00A8525D" w:rsidRPr="00D16457" w:rsidRDefault="00A8525D" w:rsidP="00A8525D">
      <w:pPr>
        <w:widowControl w:val="0"/>
        <w:autoSpaceDE w:val="0"/>
        <w:autoSpaceDN w:val="0"/>
        <w:adjustRightInd w:val="0"/>
        <w:rPr>
          <w:rFonts w:ascii="Arial" w:hAnsi="Arial" w:cs="Arial"/>
          <w:szCs w:val="20"/>
        </w:rPr>
      </w:pPr>
    </w:p>
    <w:p w14:paraId="0E0CAF33" w14:textId="77777777" w:rsidR="00F91CAB" w:rsidRPr="00D16457" w:rsidRDefault="00DF49B3" w:rsidP="00F91CAB">
      <w:pPr>
        <w:rPr>
          <w:ins w:id="6" w:author="Author" w:date="2012-06-14T18:31:00Z"/>
          <w:rFonts w:ascii="Arial" w:hAnsi="Arial" w:cs="Arial"/>
          <w:color w:val="0000FF" w:themeColor="hyperlink"/>
          <w:szCs w:val="20"/>
          <w:u w:val="single"/>
        </w:rPr>
      </w:pPr>
      <w:r w:rsidRPr="00D16457">
        <w:rPr>
          <w:rFonts w:ascii="Arial" w:eastAsiaTheme="minorHAnsi" w:hAnsi="Arial" w:cs="Arial"/>
          <w:szCs w:val="20"/>
          <w:vertAlign w:val="superscript"/>
        </w:rPr>
        <w:t>6</w:t>
      </w:r>
      <w:r w:rsidR="00F91CAB" w:rsidRPr="00D16457">
        <w:rPr>
          <w:rFonts w:ascii="Arial" w:eastAsiaTheme="minorHAnsi" w:hAnsi="Arial" w:cs="Arial"/>
          <w:color w:val="0000FF"/>
          <w:szCs w:val="20"/>
          <w:u w:val="single" w:color="0000FF"/>
        </w:rPr>
        <w:t>http://www.vda.de/en/meldungen/news/20120109-1.html</w:t>
      </w:r>
    </w:p>
    <w:p w14:paraId="17A9E6CF" w14:textId="77777777" w:rsidR="00F91CAB" w:rsidRPr="00D16457" w:rsidRDefault="00F91CAB" w:rsidP="00F91CAB">
      <w:pPr>
        <w:widowControl w:val="0"/>
        <w:autoSpaceDE w:val="0"/>
        <w:autoSpaceDN w:val="0"/>
        <w:adjustRightInd w:val="0"/>
        <w:rPr>
          <w:rFonts w:ascii="Arial" w:hAnsi="Arial" w:cs="Arial"/>
          <w:szCs w:val="20"/>
        </w:rPr>
      </w:pPr>
    </w:p>
    <w:p w14:paraId="6C085E46" w14:textId="77777777" w:rsidR="00F91CAB" w:rsidRPr="00D16457" w:rsidRDefault="00F91CAB" w:rsidP="00F91CAB">
      <w:pPr>
        <w:widowControl w:val="0"/>
        <w:autoSpaceDE w:val="0"/>
        <w:autoSpaceDN w:val="0"/>
        <w:adjustRightInd w:val="0"/>
        <w:rPr>
          <w:rFonts w:ascii="Arial" w:hAnsi="Arial" w:cs="Arial"/>
          <w:b/>
          <w:szCs w:val="20"/>
        </w:rPr>
      </w:pPr>
      <w:r w:rsidRPr="00D16457">
        <w:rPr>
          <w:rFonts w:ascii="Arial" w:hAnsi="Arial" w:cs="Arial"/>
          <w:b/>
          <w:szCs w:val="20"/>
        </w:rPr>
        <w:t>Environment</w:t>
      </w:r>
    </w:p>
    <w:p w14:paraId="1815A3C9" w14:textId="4B00CD99"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 xml:space="preserve">In the summer of 2011, the U.S. Secretary of Transportation was already emphasizing that the U.S. could save </w:t>
      </w:r>
      <w:r w:rsidR="00E133C8" w:rsidRPr="00D16457">
        <w:rPr>
          <w:rFonts w:ascii="Arial" w:hAnsi="Arial" w:cs="Arial"/>
          <w:szCs w:val="20"/>
        </w:rPr>
        <w:t xml:space="preserve">about </w:t>
      </w:r>
      <w:r w:rsidRPr="00D16457">
        <w:rPr>
          <w:rFonts w:ascii="Arial" w:hAnsi="Arial" w:cs="Arial"/>
          <w:szCs w:val="20"/>
        </w:rPr>
        <w:t>1.4 million barrels of oil every day if one-third of all cars were fitted with Clean Diesel power trains</w:t>
      </w:r>
      <w:r w:rsidR="006A309D" w:rsidRPr="00D16457">
        <w:rPr>
          <w:rFonts w:ascii="Arial" w:hAnsi="Arial" w:cs="Arial"/>
          <w:szCs w:val="20"/>
        </w:rPr>
        <w:t>.</w:t>
      </w:r>
      <w:r w:rsidR="00DF49B3" w:rsidRPr="00D16457">
        <w:rPr>
          <w:rFonts w:ascii="Arial" w:hAnsi="Arial" w:cs="Arial"/>
          <w:szCs w:val="20"/>
          <w:vertAlign w:val="superscript"/>
        </w:rPr>
        <w:t>7</w:t>
      </w:r>
    </w:p>
    <w:p w14:paraId="11390F58" w14:textId="77777777" w:rsidR="00F91CAB" w:rsidRPr="00D16457" w:rsidRDefault="00F91CAB" w:rsidP="00F91CAB">
      <w:pPr>
        <w:widowControl w:val="0"/>
        <w:autoSpaceDE w:val="0"/>
        <w:autoSpaceDN w:val="0"/>
        <w:adjustRightInd w:val="0"/>
        <w:rPr>
          <w:rFonts w:ascii="Arial" w:hAnsi="Arial" w:cs="Arial"/>
          <w:szCs w:val="20"/>
        </w:rPr>
      </w:pPr>
    </w:p>
    <w:p w14:paraId="550E54B8" w14:textId="35B9F43C"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Clean Diesels have such low (classical) pollutant emis</w:t>
      </w:r>
      <w:r w:rsidR="006A309D" w:rsidRPr="00D16457">
        <w:rPr>
          <w:rFonts w:ascii="Arial" w:hAnsi="Arial" w:cs="Arial"/>
          <w:szCs w:val="20"/>
        </w:rPr>
        <w:t>sions that they meet the strict-</w:t>
      </w:r>
      <w:r w:rsidRPr="00D16457">
        <w:rPr>
          <w:rFonts w:ascii="Arial" w:hAnsi="Arial" w:cs="Arial"/>
          <w:szCs w:val="20"/>
        </w:rPr>
        <w:t>limit values i</w:t>
      </w:r>
      <w:r w:rsidR="00601674" w:rsidRPr="00D16457">
        <w:rPr>
          <w:rFonts w:ascii="Arial" w:hAnsi="Arial" w:cs="Arial"/>
          <w:szCs w:val="20"/>
        </w:rPr>
        <w:t>n all 50 federal states, including</w:t>
      </w:r>
      <w:r w:rsidRPr="00D16457">
        <w:rPr>
          <w:rFonts w:ascii="Arial" w:hAnsi="Arial" w:cs="Arial"/>
          <w:szCs w:val="20"/>
        </w:rPr>
        <w:t xml:space="preserve"> California (</w:t>
      </w:r>
      <w:proofErr w:type="spellStart"/>
      <w:r w:rsidRPr="00D16457">
        <w:rPr>
          <w:rFonts w:ascii="Arial" w:hAnsi="Arial" w:cs="Arial"/>
          <w:szCs w:val="20"/>
        </w:rPr>
        <w:t>AdBlue</w:t>
      </w:r>
      <w:proofErr w:type="spellEnd"/>
      <w:r w:rsidRPr="00D16457">
        <w:rPr>
          <w:rFonts w:ascii="Arial" w:hAnsi="Arial" w:cs="Arial"/>
          <w:szCs w:val="20"/>
        </w:rPr>
        <w:t xml:space="preserve"> and SCR). </w:t>
      </w:r>
    </w:p>
    <w:p w14:paraId="21D50810" w14:textId="77777777" w:rsidR="00F91CAB" w:rsidRPr="00D16457" w:rsidRDefault="00F91CAB" w:rsidP="00F91CAB">
      <w:pPr>
        <w:widowControl w:val="0"/>
        <w:autoSpaceDE w:val="0"/>
        <w:autoSpaceDN w:val="0"/>
        <w:adjustRightInd w:val="0"/>
        <w:rPr>
          <w:rFonts w:ascii="Arial" w:hAnsi="Arial" w:cs="Arial"/>
          <w:szCs w:val="20"/>
        </w:rPr>
      </w:pPr>
    </w:p>
    <w:p w14:paraId="04A312E6" w14:textId="39DB66F5" w:rsidR="00F91CAB" w:rsidRPr="00D16457" w:rsidRDefault="00F91CAB" w:rsidP="00F91CAB">
      <w:pPr>
        <w:widowControl w:val="0"/>
        <w:autoSpaceDE w:val="0"/>
        <w:autoSpaceDN w:val="0"/>
        <w:adjustRightInd w:val="0"/>
        <w:rPr>
          <w:rFonts w:ascii="Arial" w:hAnsi="Arial" w:cs="Arial"/>
          <w:szCs w:val="20"/>
          <w:vertAlign w:val="superscript"/>
        </w:rPr>
      </w:pPr>
      <w:r w:rsidRPr="00D16457">
        <w:rPr>
          <w:rFonts w:ascii="Arial" w:hAnsi="Arial" w:cs="Arial"/>
          <w:szCs w:val="20"/>
        </w:rPr>
        <w:t xml:space="preserve">Modern diesel power trains have </w:t>
      </w:r>
      <w:r w:rsidR="006A309D" w:rsidRPr="00D16457">
        <w:rPr>
          <w:rFonts w:ascii="Arial" w:hAnsi="Arial" w:cs="Arial"/>
          <w:szCs w:val="20"/>
        </w:rPr>
        <w:t xml:space="preserve">been </w:t>
      </w:r>
      <w:r w:rsidRPr="00D16457">
        <w:rPr>
          <w:rFonts w:ascii="Arial" w:hAnsi="Arial" w:cs="Arial"/>
          <w:szCs w:val="20"/>
        </w:rPr>
        <w:t>developed to reach the status of high-performance, more fuel-efficient, sophisticated and, above all, cleaner engines than their gasoline counterparts. As a result of the emissions legislation, exhaust emissions from diesel engines have been reduced by</w:t>
      </w:r>
      <w:r w:rsidR="001D7631" w:rsidRPr="00D16457">
        <w:rPr>
          <w:rFonts w:ascii="Arial" w:hAnsi="Arial" w:cs="Arial"/>
          <w:szCs w:val="20"/>
        </w:rPr>
        <w:t xml:space="preserve"> 96 to</w:t>
      </w:r>
      <w:r w:rsidRPr="00D16457">
        <w:rPr>
          <w:rFonts w:ascii="Arial" w:hAnsi="Arial" w:cs="Arial"/>
          <w:szCs w:val="20"/>
        </w:rPr>
        <w:t xml:space="preserve"> 98 percent since the start of the nineties.</w:t>
      </w:r>
      <w:r w:rsidR="00DF49B3" w:rsidRPr="00D16457">
        <w:rPr>
          <w:rFonts w:ascii="Arial" w:hAnsi="Arial" w:cs="Arial"/>
          <w:szCs w:val="20"/>
          <w:vertAlign w:val="superscript"/>
        </w:rPr>
        <w:t>8</w:t>
      </w:r>
    </w:p>
    <w:p w14:paraId="7F18C729" w14:textId="77777777" w:rsidR="00F91CAB" w:rsidRPr="00D16457" w:rsidRDefault="00F91CAB" w:rsidP="00F91CAB">
      <w:pPr>
        <w:widowControl w:val="0"/>
        <w:autoSpaceDE w:val="0"/>
        <w:autoSpaceDN w:val="0"/>
        <w:adjustRightInd w:val="0"/>
        <w:rPr>
          <w:rFonts w:ascii="Arial" w:hAnsi="Arial" w:cs="Arial"/>
          <w:szCs w:val="20"/>
        </w:rPr>
      </w:pPr>
    </w:p>
    <w:p w14:paraId="749D6647" w14:textId="77777777" w:rsidR="001D7631" w:rsidRPr="00D16457" w:rsidRDefault="001D7631" w:rsidP="00F91CAB">
      <w:pPr>
        <w:widowControl w:val="0"/>
        <w:autoSpaceDE w:val="0"/>
        <w:autoSpaceDN w:val="0"/>
        <w:adjustRightInd w:val="0"/>
        <w:rPr>
          <w:rFonts w:ascii="Arial" w:hAnsi="Arial" w:cs="Arial"/>
          <w:szCs w:val="20"/>
        </w:rPr>
      </w:pPr>
      <w:r w:rsidRPr="00D16457">
        <w:rPr>
          <w:rFonts w:ascii="Arial" w:hAnsi="Arial" w:cs="Arial"/>
          <w:noProof/>
          <w:szCs w:val="20"/>
        </w:rPr>
        <w:drawing>
          <wp:inline distT="0" distB="0" distL="0" distR="0" wp14:anchorId="4EEAD2D2" wp14:editId="21A69FA7">
            <wp:extent cx="1339037" cy="76221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7-17 at 12.20.42 PM.png"/>
                    <pic:cNvPicPr/>
                  </pic:nvPicPr>
                  <pic:blipFill>
                    <a:blip r:embed="rId22">
                      <a:extLst>
                        <a:ext uri="{28A0092B-C50C-407E-A947-70E740481C1C}">
                          <a14:useLocalDpi xmlns:a14="http://schemas.microsoft.com/office/drawing/2010/main" val="0"/>
                        </a:ext>
                      </a:extLst>
                    </a:blip>
                    <a:stretch>
                      <a:fillRect/>
                    </a:stretch>
                  </pic:blipFill>
                  <pic:spPr>
                    <a:xfrm>
                      <a:off x="0" y="0"/>
                      <a:ext cx="1339037" cy="762212"/>
                    </a:xfrm>
                    <a:prstGeom prst="rect">
                      <a:avLst/>
                    </a:prstGeom>
                  </pic:spPr>
                </pic:pic>
              </a:graphicData>
            </a:graphic>
          </wp:inline>
        </w:drawing>
      </w:r>
    </w:p>
    <w:p w14:paraId="5569B1B2" w14:textId="77777777" w:rsidR="00F91CAB" w:rsidRPr="00D16457" w:rsidRDefault="0052375D" w:rsidP="00F91CAB">
      <w:pPr>
        <w:widowControl w:val="0"/>
        <w:autoSpaceDE w:val="0"/>
        <w:autoSpaceDN w:val="0"/>
        <w:adjustRightInd w:val="0"/>
        <w:rPr>
          <w:rFonts w:ascii="Arial" w:hAnsi="Arial" w:cs="Arial"/>
          <w:szCs w:val="20"/>
        </w:rPr>
      </w:pPr>
      <w:r w:rsidRPr="00D16457">
        <w:rPr>
          <w:rFonts w:ascii="Arial" w:hAnsi="Arial" w:cs="Arial"/>
          <w:szCs w:val="20"/>
        </w:rPr>
        <w:br w:type="textWrapping" w:clear="all"/>
      </w:r>
    </w:p>
    <w:p w14:paraId="52D2D5E6" w14:textId="77777777" w:rsidR="00F91CAB" w:rsidRPr="00D16457" w:rsidRDefault="00F91CAB" w:rsidP="00F91CAB">
      <w:pPr>
        <w:widowControl w:val="0"/>
        <w:autoSpaceDE w:val="0"/>
        <w:autoSpaceDN w:val="0"/>
        <w:adjustRightInd w:val="0"/>
        <w:rPr>
          <w:rFonts w:ascii="Arial" w:hAnsi="Arial" w:cs="Arial"/>
          <w:szCs w:val="20"/>
          <w:u w:val="single"/>
        </w:rPr>
      </w:pPr>
      <w:r w:rsidRPr="00D16457">
        <w:rPr>
          <w:rFonts w:ascii="Arial" w:hAnsi="Arial" w:cs="Arial"/>
          <w:bCs/>
          <w:szCs w:val="20"/>
          <w:u w:val="single"/>
        </w:rPr>
        <w:t>CO</w:t>
      </w:r>
      <w:r w:rsidRPr="00D16457">
        <w:rPr>
          <w:rFonts w:ascii="Arial" w:hAnsi="Arial" w:cs="Arial"/>
          <w:bCs/>
          <w:szCs w:val="20"/>
          <w:u w:val="single"/>
          <w:vertAlign w:val="subscript"/>
        </w:rPr>
        <w:t>2</w:t>
      </w:r>
      <w:r w:rsidRPr="00D16457">
        <w:rPr>
          <w:rFonts w:ascii="Arial" w:hAnsi="Arial" w:cs="Arial"/>
          <w:bCs/>
          <w:szCs w:val="20"/>
          <w:u w:val="single"/>
        </w:rPr>
        <w:t xml:space="preserve"> Calculations.</w:t>
      </w:r>
    </w:p>
    <w:p w14:paraId="7D64C965" w14:textId="77777777" w:rsidR="00903668" w:rsidRPr="00D16457" w:rsidRDefault="00903668" w:rsidP="009232DA">
      <w:pPr>
        <w:rPr>
          <w:rFonts w:ascii="Arial" w:hAnsi="Arial" w:cs="Arial"/>
          <w:szCs w:val="20"/>
        </w:rPr>
      </w:pPr>
    </w:p>
    <w:p w14:paraId="1E8F16AA" w14:textId="295C827E" w:rsidR="009232DA" w:rsidRPr="00D16457" w:rsidRDefault="00903668" w:rsidP="009232DA">
      <w:pPr>
        <w:rPr>
          <w:rFonts w:ascii="Arial" w:hAnsi="Arial" w:cs="Arial"/>
          <w:szCs w:val="20"/>
        </w:rPr>
      </w:pPr>
      <w:r w:rsidRPr="00D16457">
        <w:rPr>
          <w:rFonts w:ascii="Arial" w:hAnsi="Arial" w:cs="Arial"/>
          <w:szCs w:val="20"/>
        </w:rPr>
        <w:t>If one-third</w:t>
      </w:r>
      <w:r w:rsidR="00F91CAB" w:rsidRPr="00D16457">
        <w:rPr>
          <w:rFonts w:ascii="Arial" w:hAnsi="Arial" w:cs="Arial"/>
          <w:szCs w:val="20"/>
        </w:rPr>
        <w:t xml:space="preserve"> of</w:t>
      </w:r>
      <w:r w:rsidRPr="00D16457">
        <w:rPr>
          <w:rFonts w:ascii="Arial" w:hAnsi="Arial" w:cs="Arial"/>
          <w:szCs w:val="20"/>
        </w:rPr>
        <w:t xml:space="preserve"> all</w:t>
      </w:r>
      <w:r w:rsidR="00F91CAB" w:rsidRPr="00D16457">
        <w:rPr>
          <w:rFonts w:ascii="Arial" w:hAnsi="Arial" w:cs="Arial"/>
          <w:szCs w:val="20"/>
        </w:rPr>
        <w:t xml:space="preserve"> Americans switched to Diesel vehicles, </w:t>
      </w:r>
      <w:r w:rsidR="00E133C8" w:rsidRPr="00D16457">
        <w:rPr>
          <w:rFonts w:ascii="Arial" w:hAnsi="Arial" w:cs="Arial"/>
          <w:szCs w:val="20"/>
        </w:rPr>
        <w:t xml:space="preserve">about </w:t>
      </w:r>
      <w:r w:rsidR="00F91CAB" w:rsidRPr="00D16457">
        <w:rPr>
          <w:rFonts w:ascii="Arial" w:hAnsi="Arial" w:cs="Arial"/>
          <w:szCs w:val="20"/>
        </w:rPr>
        <w:t xml:space="preserve">1.4 million </w:t>
      </w:r>
      <w:r w:rsidRPr="00D16457">
        <w:rPr>
          <w:rFonts w:ascii="Arial" w:hAnsi="Arial" w:cs="Arial"/>
          <w:szCs w:val="20"/>
        </w:rPr>
        <w:t xml:space="preserve">barrels of oil would be saved. </w:t>
      </w:r>
      <w:r w:rsidR="00F91CAB" w:rsidRPr="00D16457">
        <w:rPr>
          <w:rFonts w:ascii="Arial" w:hAnsi="Arial" w:cs="Arial"/>
          <w:szCs w:val="20"/>
        </w:rPr>
        <w:t>From each barrel, 19 gallons of motor gas is created</w:t>
      </w:r>
      <w:r w:rsidR="006A309D" w:rsidRPr="00D16457">
        <w:rPr>
          <w:rFonts w:ascii="Arial" w:hAnsi="Arial" w:cs="Arial"/>
          <w:szCs w:val="20"/>
        </w:rPr>
        <w:t>.</w:t>
      </w:r>
      <w:r w:rsidR="00DF49B3" w:rsidRPr="00D16457">
        <w:rPr>
          <w:rFonts w:ascii="Arial" w:hAnsi="Arial" w:cs="Arial"/>
          <w:szCs w:val="20"/>
          <w:vertAlign w:val="superscript"/>
        </w:rPr>
        <w:t>9</w:t>
      </w:r>
      <w:r w:rsidRPr="00D16457">
        <w:rPr>
          <w:rFonts w:ascii="Arial" w:hAnsi="Arial" w:cs="Arial"/>
          <w:szCs w:val="20"/>
        </w:rPr>
        <w:t xml:space="preserve"> </w:t>
      </w:r>
      <w:proofErr w:type="gramStart"/>
      <w:r w:rsidR="00F91CAB" w:rsidRPr="00D16457">
        <w:rPr>
          <w:rFonts w:ascii="Arial" w:hAnsi="Arial" w:cs="Arial"/>
          <w:szCs w:val="20"/>
        </w:rPr>
        <w:t>From</w:t>
      </w:r>
      <w:proofErr w:type="gramEnd"/>
      <w:r w:rsidR="00F91CAB" w:rsidRPr="00D16457">
        <w:rPr>
          <w:rFonts w:ascii="Arial" w:hAnsi="Arial" w:cs="Arial"/>
          <w:szCs w:val="20"/>
        </w:rPr>
        <w:t xml:space="preserve"> each gallon of gas, 20 pounds of CO</w:t>
      </w:r>
      <w:r w:rsidR="00F91CAB" w:rsidRPr="00D16457">
        <w:rPr>
          <w:rFonts w:ascii="Arial" w:hAnsi="Arial" w:cs="Arial"/>
          <w:szCs w:val="20"/>
          <w:vertAlign w:val="subscript"/>
        </w:rPr>
        <w:t>2</w:t>
      </w:r>
      <w:r w:rsidR="00F91CAB" w:rsidRPr="00D16457">
        <w:rPr>
          <w:rFonts w:ascii="Arial" w:hAnsi="Arial" w:cs="Arial"/>
          <w:szCs w:val="20"/>
        </w:rPr>
        <w:t xml:space="preserve"> are emitted</w:t>
      </w:r>
      <w:r w:rsidR="006A309D" w:rsidRPr="00D16457">
        <w:rPr>
          <w:rFonts w:ascii="Arial" w:hAnsi="Arial" w:cs="Arial"/>
          <w:szCs w:val="20"/>
        </w:rPr>
        <w:t>.</w:t>
      </w:r>
      <w:r w:rsidR="00DF49B3" w:rsidRPr="00D16457">
        <w:rPr>
          <w:rFonts w:ascii="Arial" w:hAnsi="Arial" w:cs="Arial"/>
          <w:szCs w:val="20"/>
          <w:vertAlign w:val="superscript"/>
        </w:rPr>
        <w:t>10</w:t>
      </w:r>
      <w:r w:rsidR="006A309D" w:rsidRPr="00D16457">
        <w:rPr>
          <w:rFonts w:ascii="Arial" w:hAnsi="Arial" w:cs="Arial"/>
          <w:szCs w:val="20"/>
        </w:rPr>
        <w:t xml:space="preserve"> </w:t>
      </w:r>
      <w:r w:rsidR="00F91CAB" w:rsidRPr="00D16457">
        <w:rPr>
          <w:rFonts w:ascii="Arial" w:hAnsi="Arial" w:cs="Arial"/>
          <w:szCs w:val="20"/>
        </w:rPr>
        <w:t xml:space="preserve">That means saving </w:t>
      </w:r>
      <w:r w:rsidR="00E133C8" w:rsidRPr="00D16457">
        <w:rPr>
          <w:rFonts w:ascii="Arial" w:hAnsi="Arial" w:cs="Arial"/>
          <w:szCs w:val="20"/>
        </w:rPr>
        <w:t xml:space="preserve">about </w:t>
      </w:r>
      <w:r w:rsidR="00F91CAB" w:rsidRPr="00D16457">
        <w:rPr>
          <w:rFonts w:ascii="Arial" w:hAnsi="Arial" w:cs="Arial"/>
          <w:szCs w:val="20"/>
        </w:rPr>
        <w:t xml:space="preserve">1.4 million barrels of oil is equivalent to </w:t>
      </w:r>
      <w:r w:rsidR="00E133C8" w:rsidRPr="00D16457">
        <w:rPr>
          <w:rFonts w:ascii="Arial" w:hAnsi="Arial" w:cs="Arial"/>
          <w:szCs w:val="20"/>
        </w:rPr>
        <w:t xml:space="preserve">about </w:t>
      </w:r>
      <w:r w:rsidR="00F91CAB" w:rsidRPr="00D16457">
        <w:rPr>
          <w:rFonts w:ascii="Arial" w:hAnsi="Arial" w:cs="Arial"/>
          <w:szCs w:val="20"/>
        </w:rPr>
        <w:t>532 million pounds of CO</w:t>
      </w:r>
      <w:r w:rsidR="00F91CAB" w:rsidRPr="00D16457">
        <w:rPr>
          <w:rFonts w:ascii="Arial" w:hAnsi="Arial" w:cs="Arial"/>
          <w:szCs w:val="20"/>
          <w:vertAlign w:val="subscript"/>
        </w:rPr>
        <w:t xml:space="preserve">2 </w:t>
      </w:r>
      <w:r w:rsidR="00F91CAB" w:rsidRPr="00D16457">
        <w:rPr>
          <w:rFonts w:ascii="Arial" w:hAnsi="Arial" w:cs="Arial"/>
          <w:szCs w:val="20"/>
        </w:rPr>
        <w:t>that would not be emitted from motor gas.</w:t>
      </w:r>
      <w:r w:rsidRPr="00D16457">
        <w:rPr>
          <w:rFonts w:ascii="Arial" w:hAnsi="Arial" w:cs="Arial"/>
          <w:szCs w:val="20"/>
        </w:rPr>
        <w:t xml:space="preserve"> </w:t>
      </w:r>
      <w:r w:rsidR="009232DA" w:rsidRPr="00D16457">
        <w:rPr>
          <w:rFonts w:ascii="Arial" w:hAnsi="Arial" w:cs="Arial"/>
          <w:szCs w:val="20"/>
        </w:rPr>
        <w:t>Since trees absorb CO</w:t>
      </w:r>
      <w:r w:rsidR="009232DA" w:rsidRPr="00D16457">
        <w:rPr>
          <w:rFonts w:ascii="Arial" w:hAnsi="Arial" w:cs="Arial"/>
          <w:szCs w:val="20"/>
          <w:vertAlign w:val="subscript"/>
        </w:rPr>
        <w:t>2</w:t>
      </w:r>
      <w:r w:rsidR="009232DA" w:rsidRPr="00D16457">
        <w:rPr>
          <w:rFonts w:ascii="Arial" w:hAnsi="Arial" w:cs="Arial"/>
          <w:szCs w:val="20"/>
        </w:rPr>
        <w:t>, it would require the planting of</w:t>
      </w:r>
      <w:r w:rsidR="00E133C8" w:rsidRPr="00D16457">
        <w:rPr>
          <w:rFonts w:ascii="Arial" w:hAnsi="Arial" w:cs="Arial"/>
          <w:szCs w:val="20"/>
        </w:rPr>
        <w:t xml:space="preserve"> about</w:t>
      </w:r>
      <w:r w:rsidR="009232DA" w:rsidRPr="00D16457">
        <w:rPr>
          <w:rFonts w:ascii="Arial" w:hAnsi="Arial" w:cs="Arial"/>
          <w:szCs w:val="20"/>
        </w:rPr>
        <w:t xml:space="preserve"> 600,000 trees</w:t>
      </w:r>
      <w:r w:rsidR="00956814" w:rsidRPr="00D16457">
        <w:rPr>
          <w:rFonts w:ascii="Arial" w:hAnsi="Arial" w:cs="Arial"/>
          <w:szCs w:val="20"/>
        </w:rPr>
        <w:t xml:space="preserve"> </w:t>
      </w:r>
      <w:r w:rsidR="009232DA" w:rsidRPr="00D16457">
        <w:rPr>
          <w:rFonts w:ascii="Arial" w:hAnsi="Arial" w:cs="Arial"/>
          <w:szCs w:val="20"/>
        </w:rPr>
        <w:t>each day to absorb</w:t>
      </w:r>
      <w:r w:rsidR="00956814" w:rsidRPr="00D16457">
        <w:rPr>
          <w:rFonts w:ascii="Arial" w:hAnsi="Arial" w:cs="Arial"/>
          <w:szCs w:val="20"/>
        </w:rPr>
        <w:t xml:space="preserve"> the extra</w:t>
      </w:r>
      <w:r w:rsidR="009232DA" w:rsidRPr="00D16457">
        <w:rPr>
          <w:rFonts w:ascii="Arial" w:hAnsi="Arial" w:cs="Arial"/>
          <w:szCs w:val="20"/>
        </w:rPr>
        <w:t xml:space="preserve"> 532 million pounds of CO</w:t>
      </w:r>
      <w:r w:rsidR="009232DA" w:rsidRPr="00D16457">
        <w:rPr>
          <w:rFonts w:ascii="Arial" w:hAnsi="Arial" w:cs="Arial"/>
          <w:szCs w:val="20"/>
          <w:vertAlign w:val="subscript"/>
        </w:rPr>
        <w:t>2</w:t>
      </w:r>
      <w:r w:rsidR="006A309D" w:rsidRPr="00D16457">
        <w:rPr>
          <w:rFonts w:ascii="Arial" w:hAnsi="Arial" w:cs="Arial"/>
          <w:szCs w:val="20"/>
        </w:rPr>
        <w:t xml:space="preserve"> emitted by gasoline-</w:t>
      </w:r>
      <w:r w:rsidR="00956814" w:rsidRPr="00D16457">
        <w:rPr>
          <w:rFonts w:ascii="Arial" w:hAnsi="Arial" w:cs="Arial"/>
          <w:szCs w:val="20"/>
        </w:rPr>
        <w:t>powered engines</w:t>
      </w:r>
      <w:r w:rsidR="009232DA" w:rsidRPr="00D16457">
        <w:rPr>
          <w:rFonts w:ascii="Arial" w:hAnsi="Arial" w:cs="Arial"/>
          <w:szCs w:val="20"/>
        </w:rPr>
        <w:t>.</w:t>
      </w:r>
      <w:r w:rsidR="004409E3" w:rsidRPr="00D16457">
        <w:rPr>
          <w:rFonts w:ascii="Arial" w:hAnsi="Arial" w:cs="Arial"/>
          <w:szCs w:val="20"/>
          <w:vertAlign w:val="superscript"/>
        </w:rPr>
        <w:t>1</w:t>
      </w:r>
      <w:r w:rsidR="00DF49B3" w:rsidRPr="00D16457">
        <w:rPr>
          <w:rFonts w:ascii="Arial" w:hAnsi="Arial" w:cs="Arial"/>
          <w:szCs w:val="20"/>
          <w:vertAlign w:val="superscript"/>
        </w:rPr>
        <w:t>1</w:t>
      </w:r>
      <w:r w:rsidR="009232DA" w:rsidRPr="00D16457">
        <w:rPr>
          <w:rFonts w:ascii="Arial" w:hAnsi="Arial" w:cs="Arial"/>
          <w:szCs w:val="20"/>
        </w:rPr>
        <w:t xml:space="preserve"> </w:t>
      </w:r>
    </w:p>
    <w:p w14:paraId="72652BAE" w14:textId="77777777" w:rsidR="009232DA" w:rsidRPr="00D16457" w:rsidRDefault="009232DA" w:rsidP="009232DA">
      <w:pPr>
        <w:rPr>
          <w:rFonts w:ascii="Arial" w:hAnsi="Arial" w:cs="Arial"/>
          <w:szCs w:val="20"/>
        </w:rPr>
      </w:pPr>
      <w:r w:rsidRPr="00D16457">
        <w:rPr>
          <w:rFonts w:ascii="Arial" w:hAnsi="Arial" w:cs="Arial"/>
          <w:szCs w:val="20"/>
        </w:rPr>
        <w:t xml:space="preserve"> </w:t>
      </w:r>
    </w:p>
    <w:p w14:paraId="2E49ADB2" w14:textId="77777777" w:rsidR="00F91CAB" w:rsidRPr="00D16457" w:rsidRDefault="00F91CAB" w:rsidP="00F91CAB">
      <w:pPr>
        <w:widowControl w:val="0"/>
        <w:autoSpaceDE w:val="0"/>
        <w:autoSpaceDN w:val="0"/>
        <w:adjustRightInd w:val="0"/>
        <w:rPr>
          <w:rFonts w:ascii="Arial" w:hAnsi="Arial" w:cs="Arial"/>
          <w:bCs/>
          <w:color w:val="FF4F00"/>
          <w:szCs w:val="20"/>
        </w:rPr>
      </w:pPr>
      <w:r w:rsidRPr="00D16457">
        <w:rPr>
          <w:rFonts w:ascii="Arial" w:hAnsi="Arial" w:cs="Arial"/>
          <w:szCs w:val="20"/>
        </w:rPr>
        <w:t> </w:t>
      </w:r>
    </w:p>
    <w:p w14:paraId="5B994653" w14:textId="77777777" w:rsidR="0013243B" w:rsidRPr="00D16457" w:rsidRDefault="00DF49B3" w:rsidP="00F91CAB">
      <w:pPr>
        <w:widowControl w:val="0"/>
        <w:autoSpaceDE w:val="0"/>
        <w:autoSpaceDN w:val="0"/>
        <w:adjustRightInd w:val="0"/>
        <w:rPr>
          <w:rFonts w:ascii="Arial" w:hAnsi="Arial" w:cs="Arial"/>
          <w:szCs w:val="20"/>
        </w:rPr>
      </w:pPr>
      <w:r w:rsidRPr="00D16457">
        <w:rPr>
          <w:rFonts w:ascii="Arial" w:hAnsi="Arial" w:cs="Arial"/>
          <w:szCs w:val="20"/>
          <w:vertAlign w:val="superscript"/>
        </w:rPr>
        <w:t>7</w:t>
      </w:r>
      <w:r w:rsidR="0013243B" w:rsidRPr="00D16457">
        <w:t xml:space="preserve"> </w:t>
      </w:r>
      <w:hyperlink r:id="rId23" w:history="1">
        <w:r w:rsidR="0013243B" w:rsidRPr="00D16457">
          <w:rPr>
            <w:rStyle w:val="Hyperlink"/>
            <w:rFonts w:ascii="Arial" w:hAnsi="Arial" w:cs="Arial"/>
            <w:szCs w:val="20"/>
          </w:rPr>
          <w:t>http://www.volkswagenag.com/content/vwcorp/info_center/en/news/2011/05/Clean_Diesel_USA.htm</w:t>
        </w:r>
      </w:hyperlink>
    </w:p>
    <w:p w14:paraId="222BD4FE" w14:textId="77777777" w:rsidR="0013243B" w:rsidRPr="00D16457" w:rsidRDefault="00DF49B3" w:rsidP="00F91CAB">
      <w:pPr>
        <w:widowControl w:val="0"/>
        <w:autoSpaceDE w:val="0"/>
        <w:autoSpaceDN w:val="0"/>
        <w:adjustRightInd w:val="0"/>
        <w:rPr>
          <w:rFonts w:ascii="Arial" w:hAnsi="Arial" w:cs="Arial"/>
          <w:szCs w:val="20"/>
        </w:rPr>
      </w:pPr>
      <w:r w:rsidRPr="00D16457">
        <w:rPr>
          <w:rFonts w:ascii="Arial" w:hAnsi="Arial" w:cs="Arial"/>
          <w:szCs w:val="20"/>
          <w:vertAlign w:val="superscript"/>
        </w:rPr>
        <w:t>8</w:t>
      </w:r>
      <w:r w:rsidR="0013243B" w:rsidRPr="00D16457">
        <w:t xml:space="preserve"> </w:t>
      </w:r>
      <w:hyperlink r:id="rId24" w:history="1">
        <w:r w:rsidR="0013243B" w:rsidRPr="00D16457">
          <w:rPr>
            <w:rStyle w:val="Hyperlink"/>
            <w:rFonts w:ascii="Arial" w:hAnsi="Arial" w:cs="Arial"/>
            <w:szCs w:val="20"/>
          </w:rPr>
          <w:t>http://www.dieselforum.org/news/importance-of-clean-diesel-technology-to-reduce-greenhouse-gases-highlighted-at-global-climate-and-clean-air-event-in-sweden</w:t>
        </w:r>
      </w:hyperlink>
    </w:p>
    <w:p w14:paraId="0696CAE6" w14:textId="77777777" w:rsidR="00F91CAB" w:rsidRPr="00D16457" w:rsidRDefault="00DF49B3" w:rsidP="00F91CAB">
      <w:pPr>
        <w:widowControl w:val="0"/>
        <w:autoSpaceDE w:val="0"/>
        <w:autoSpaceDN w:val="0"/>
        <w:adjustRightInd w:val="0"/>
        <w:rPr>
          <w:rFonts w:ascii="Arial" w:hAnsi="Arial" w:cs="Arial"/>
          <w:color w:val="4600A5"/>
          <w:u w:val="single"/>
        </w:rPr>
      </w:pPr>
      <w:r w:rsidRPr="00D16457">
        <w:rPr>
          <w:rFonts w:ascii="Arial" w:hAnsi="Arial" w:cs="Arial"/>
          <w:szCs w:val="20"/>
          <w:vertAlign w:val="superscript"/>
        </w:rPr>
        <w:t>9</w:t>
      </w:r>
      <w:r w:rsidR="00F91CAB" w:rsidRPr="00D16457">
        <w:rPr>
          <w:rFonts w:ascii="Arial" w:hAnsi="Arial" w:cs="Arial"/>
        </w:rPr>
        <w:t xml:space="preserve"> </w:t>
      </w:r>
      <w:hyperlink r:id="rId25" w:history="1">
        <w:r w:rsidR="00F91CAB" w:rsidRPr="00D16457">
          <w:rPr>
            <w:rStyle w:val="Hyperlink"/>
            <w:rFonts w:ascii="Arial" w:hAnsi="Arial" w:cs="Arial"/>
          </w:rPr>
          <w:t>http://www.mathesongas.com/industrialgas/pdfs/bulk-carbon-dioxide.pdf</w:t>
        </w:r>
      </w:hyperlink>
    </w:p>
    <w:p w14:paraId="61F29CFD" w14:textId="77777777" w:rsidR="00F91CAB" w:rsidRPr="00D16457" w:rsidRDefault="00DF49B3" w:rsidP="00F91CAB">
      <w:pPr>
        <w:widowControl w:val="0"/>
        <w:autoSpaceDE w:val="0"/>
        <w:autoSpaceDN w:val="0"/>
        <w:adjustRightInd w:val="0"/>
        <w:rPr>
          <w:rFonts w:ascii="Calibri" w:hAnsi="Calibri"/>
          <w:color w:val="4600A5"/>
          <w:u w:val="single"/>
        </w:rPr>
      </w:pPr>
      <w:r w:rsidRPr="00D16457">
        <w:rPr>
          <w:rFonts w:ascii="Arial" w:hAnsi="Arial" w:cs="Arial"/>
          <w:color w:val="4600A5"/>
          <w:vertAlign w:val="superscript"/>
        </w:rPr>
        <w:t>10</w:t>
      </w:r>
      <w:r w:rsidR="00F91CAB" w:rsidRPr="00D16457">
        <w:rPr>
          <w:rFonts w:ascii="Arial" w:hAnsi="Arial" w:cs="Arial"/>
          <w:color w:val="4600A5"/>
        </w:rPr>
        <w:t xml:space="preserve"> </w:t>
      </w:r>
      <w:hyperlink r:id="rId26" w:history="1">
        <w:r w:rsidR="00F91CAB" w:rsidRPr="00D16457">
          <w:rPr>
            <w:rStyle w:val="Hyperlink"/>
            <w:rFonts w:ascii="Calibri" w:hAnsi="Calibri"/>
          </w:rPr>
          <w:t>http://205.254.135.7/tools/faqs/faq.cfm?id=24&amp;t=10</w:t>
        </w:r>
      </w:hyperlink>
    </w:p>
    <w:p w14:paraId="337D8208" w14:textId="77777777" w:rsidR="004409E3" w:rsidRPr="00D16457" w:rsidRDefault="00DF49B3" w:rsidP="00F91CAB">
      <w:pPr>
        <w:widowControl w:val="0"/>
        <w:autoSpaceDE w:val="0"/>
        <w:autoSpaceDN w:val="0"/>
        <w:adjustRightInd w:val="0"/>
        <w:rPr>
          <w:rFonts w:ascii="Calibri" w:hAnsi="Calibri"/>
          <w:color w:val="0000FF"/>
          <w:u w:val="single"/>
        </w:rPr>
      </w:pPr>
      <w:r w:rsidRPr="00D16457">
        <w:rPr>
          <w:rFonts w:ascii="Calibri" w:hAnsi="Calibri"/>
          <w:vertAlign w:val="superscript"/>
        </w:rPr>
        <w:lastRenderedPageBreak/>
        <w:t xml:space="preserve">11 </w:t>
      </w:r>
      <w:hyperlink r:id="rId27" w:history="1">
        <w:r w:rsidR="004409E3" w:rsidRPr="00D16457">
          <w:rPr>
            <w:rStyle w:val="Hyperlink"/>
            <w:rFonts w:ascii="Calibri" w:hAnsi="Calibri"/>
          </w:rPr>
          <w:t>http://www.geoecs.com/</w:t>
        </w:r>
      </w:hyperlink>
    </w:p>
    <w:p w14:paraId="70F24ADD" w14:textId="77777777" w:rsidR="004409E3" w:rsidRPr="00D16457" w:rsidRDefault="004409E3" w:rsidP="00F91CAB">
      <w:pPr>
        <w:widowControl w:val="0"/>
        <w:autoSpaceDE w:val="0"/>
        <w:autoSpaceDN w:val="0"/>
        <w:adjustRightInd w:val="0"/>
        <w:rPr>
          <w:rFonts w:ascii="Calibri" w:hAnsi="Calibri"/>
          <w:color w:val="0000FF"/>
          <w:u w:val="single"/>
        </w:rPr>
      </w:pPr>
    </w:p>
    <w:p w14:paraId="1A2EF7F3" w14:textId="77777777" w:rsidR="00F91CAB" w:rsidRPr="00D16457" w:rsidRDefault="00F91CAB" w:rsidP="00F91CAB">
      <w:pPr>
        <w:widowControl w:val="0"/>
        <w:autoSpaceDE w:val="0"/>
        <w:autoSpaceDN w:val="0"/>
        <w:adjustRightInd w:val="0"/>
        <w:rPr>
          <w:rFonts w:ascii="Arial" w:hAnsi="Arial" w:cs="Arial"/>
          <w:b/>
          <w:szCs w:val="20"/>
          <w:u w:val="single"/>
        </w:rPr>
      </w:pPr>
      <w:r w:rsidRPr="00D16457">
        <w:rPr>
          <w:rFonts w:ascii="Arial" w:hAnsi="Arial" w:cs="Arial"/>
          <w:b/>
          <w:szCs w:val="20"/>
          <w:u w:val="single"/>
        </w:rPr>
        <w:t>Our Partners</w:t>
      </w:r>
      <w:r w:rsidR="00903668" w:rsidRPr="00D16457">
        <w:rPr>
          <w:rFonts w:ascii="Arial" w:hAnsi="Arial" w:cs="Arial"/>
          <w:b/>
          <w:szCs w:val="20"/>
          <w:u w:val="single"/>
        </w:rPr>
        <w:t>:</w:t>
      </w:r>
    </w:p>
    <w:p w14:paraId="16EADBE7" w14:textId="77777777" w:rsidR="00903668" w:rsidRPr="00D16457" w:rsidRDefault="00903668" w:rsidP="00F91CAB">
      <w:pPr>
        <w:widowControl w:val="0"/>
        <w:autoSpaceDE w:val="0"/>
        <w:autoSpaceDN w:val="0"/>
        <w:adjustRightInd w:val="0"/>
        <w:rPr>
          <w:rFonts w:ascii="Arial" w:hAnsi="Arial" w:cs="Arial"/>
          <w:b/>
          <w:szCs w:val="20"/>
        </w:rPr>
      </w:pPr>
    </w:p>
    <w:p w14:paraId="4B02F05A" w14:textId="403B9F42"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In 2009 (VW’s Jetta TDI</w:t>
      </w:r>
      <w:r w:rsidR="00FD7248" w:rsidRPr="00D16457">
        <w:rPr>
          <w:rFonts w:ascii="Verdana" w:hAnsi="Verdana" w:cs="Verdana"/>
          <w:szCs w:val="20"/>
          <w:vertAlign w:val="superscript"/>
        </w:rPr>
        <w:t>®</w:t>
      </w:r>
      <w:r w:rsidRPr="00D16457">
        <w:rPr>
          <w:rFonts w:ascii="Arial" w:hAnsi="Arial" w:cs="Arial"/>
          <w:szCs w:val="20"/>
        </w:rPr>
        <w:t>) and 2010 (Audi’s A3 TDI</w:t>
      </w:r>
      <w:r w:rsidR="00FD7248" w:rsidRPr="00D16457">
        <w:rPr>
          <w:rFonts w:ascii="Verdana" w:hAnsi="Verdana" w:cs="Verdana"/>
          <w:szCs w:val="20"/>
          <w:vertAlign w:val="superscript"/>
        </w:rPr>
        <w:t>®</w:t>
      </w:r>
      <w:r w:rsidRPr="00D16457">
        <w:rPr>
          <w:rFonts w:ascii="Arial" w:hAnsi="Arial" w:cs="Arial"/>
          <w:szCs w:val="20"/>
        </w:rPr>
        <w:t>) Clean Diesel models won the renowned “Green Car of the Year” award (the BMW 335d, the VW Golf TDI</w:t>
      </w:r>
      <w:r w:rsidR="00FD7248" w:rsidRPr="00D16457">
        <w:rPr>
          <w:rFonts w:ascii="Verdana" w:hAnsi="Verdana" w:cs="Verdana"/>
          <w:szCs w:val="20"/>
          <w:vertAlign w:val="superscript"/>
        </w:rPr>
        <w:t>®</w:t>
      </w:r>
      <w:r w:rsidRPr="00D16457">
        <w:rPr>
          <w:rFonts w:ascii="Arial" w:hAnsi="Arial" w:cs="Arial"/>
          <w:szCs w:val="20"/>
        </w:rPr>
        <w:t xml:space="preserve"> and the VW Passat TDI</w:t>
      </w:r>
      <w:r w:rsidR="00FD7248" w:rsidRPr="00D16457">
        <w:rPr>
          <w:rFonts w:ascii="Verdana" w:hAnsi="Verdana" w:cs="Verdana"/>
          <w:szCs w:val="20"/>
          <w:vertAlign w:val="superscript"/>
        </w:rPr>
        <w:t>®</w:t>
      </w:r>
      <w:r w:rsidRPr="00D16457">
        <w:rPr>
          <w:rFonts w:ascii="Arial" w:hAnsi="Arial" w:cs="Arial"/>
          <w:szCs w:val="20"/>
        </w:rPr>
        <w:t xml:space="preserve"> were among the top five finalists). </w:t>
      </w:r>
    </w:p>
    <w:p w14:paraId="4ACB98D1" w14:textId="77777777" w:rsidR="00F91CAB" w:rsidRPr="00D16457" w:rsidRDefault="00F91CAB" w:rsidP="00F91CAB">
      <w:pPr>
        <w:widowControl w:val="0"/>
        <w:autoSpaceDE w:val="0"/>
        <w:autoSpaceDN w:val="0"/>
        <w:adjustRightInd w:val="0"/>
        <w:rPr>
          <w:rFonts w:ascii="Arial" w:hAnsi="Arial" w:cs="Arial"/>
          <w:szCs w:val="20"/>
        </w:rPr>
      </w:pPr>
    </w:p>
    <w:p w14:paraId="7FB267E2" w14:textId="77777777" w:rsidR="00F91CAB" w:rsidRPr="00D16457" w:rsidRDefault="00F91CAB" w:rsidP="00F91CAB">
      <w:pPr>
        <w:widowControl w:val="0"/>
        <w:autoSpaceDE w:val="0"/>
        <w:autoSpaceDN w:val="0"/>
        <w:adjustRightInd w:val="0"/>
        <w:rPr>
          <w:rFonts w:ascii="Arial" w:hAnsi="Arial" w:cs="Arial"/>
          <w:szCs w:val="20"/>
        </w:rPr>
      </w:pPr>
      <w:r w:rsidRPr="00D16457">
        <w:rPr>
          <w:rFonts w:ascii="Arial" w:hAnsi="Arial" w:cs="Arial"/>
          <w:szCs w:val="20"/>
        </w:rPr>
        <w:t>Sales of clean diesel passenger cars rose by 36 percent in 2011. </w:t>
      </w:r>
    </w:p>
    <w:p w14:paraId="7A4840C2" w14:textId="77777777" w:rsidR="00903668" w:rsidRPr="00D16457" w:rsidRDefault="00903668" w:rsidP="00F91CAB">
      <w:pPr>
        <w:widowControl w:val="0"/>
        <w:autoSpaceDE w:val="0"/>
        <w:autoSpaceDN w:val="0"/>
        <w:adjustRightInd w:val="0"/>
        <w:rPr>
          <w:rFonts w:ascii="Arial" w:hAnsi="Arial" w:cs="Arial"/>
          <w:szCs w:val="20"/>
        </w:rPr>
      </w:pPr>
    </w:p>
    <w:p w14:paraId="40E955D3" w14:textId="77777777" w:rsidR="00F91CAB" w:rsidRPr="00D16457" w:rsidRDefault="00F91CAB" w:rsidP="00F91CAB">
      <w:pPr>
        <w:widowControl w:val="0"/>
        <w:autoSpaceDE w:val="0"/>
        <w:autoSpaceDN w:val="0"/>
        <w:adjustRightInd w:val="0"/>
        <w:rPr>
          <w:rFonts w:ascii="Arial" w:hAnsi="Arial" w:cs="Arial"/>
          <w:b/>
          <w:szCs w:val="20"/>
        </w:rPr>
      </w:pPr>
    </w:p>
    <w:p w14:paraId="528E6986" w14:textId="77777777" w:rsidR="00F91CAB" w:rsidRPr="00D16457" w:rsidRDefault="00F91CAB" w:rsidP="00F91CAB">
      <w:pPr>
        <w:widowControl w:val="0"/>
        <w:autoSpaceDE w:val="0"/>
        <w:autoSpaceDN w:val="0"/>
        <w:adjustRightInd w:val="0"/>
        <w:rPr>
          <w:rFonts w:ascii="Arial" w:hAnsi="Arial" w:cs="Arial"/>
          <w:b/>
          <w:szCs w:val="20"/>
          <w:u w:val="single"/>
        </w:rPr>
      </w:pPr>
      <w:r w:rsidRPr="00D16457">
        <w:rPr>
          <w:rFonts w:ascii="Arial" w:hAnsi="Arial" w:cs="Arial"/>
          <w:b/>
          <w:szCs w:val="20"/>
          <w:u w:val="single"/>
        </w:rPr>
        <w:t>Additional Sources</w:t>
      </w:r>
      <w:r w:rsidR="00903668" w:rsidRPr="00D16457">
        <w:rPr>
          <w:rFonts w:ascii="Arial" w:hAnsi="Arial" w:cs="Arial"/>
          <w:b/>
          <w:szCs w:val="20"/>
          <w:u w:val="single"/>
        </w:rPr>
        <w:t>:</w:t>
      </w:r>
    </w:p>
    <w:p w14:paraId="3C732CC5" w14:textId="77777777" w:rsidR="00903668" w:rsidRPr="00D16457" w:rsidRDefault="00903668" w:rsidP="00F91CAB">
      <w:pPr>
        <w:widowControl w:val="0"/>
        <w:autoSpaceDE w:val="0"/>
        <w:autoSpaceDN w:val="0"/>
        <w:adjustRightInd w:val="0"/>
        <w:rPr>
          <w:rFonts w:ascii="Arial" w:hAnsi="Arial" w:cs="Arial"/>
          <w:b/>
          <w:szCs w:val="20"/>
        </w:rPr>
      </w:pPr>
    </w:p>
    <w:p w14:paraId="29895B68" w14:textId="77777777" w:rsidR="00F91CAB" w:rsidRPr="00D16457" w:rsidRDefault="0068255F" w:rsidP="00F91CAB">
      <w:pPr>
        <w:widowControl w:val="0"/>
        <w:autoSpaceDE w:val="0"/>
        <w:autoSpaceDN w:val="0"/>
        <w:adjustRightInd w:val="0"/>
        <w:rPr>
          <w:rFonts w:ascii="Arial" w:hAnsi="Arial" w:cs="Arial"/>
          <w:szCs w:val="20"/>
        </w:rPr>
      </w:pPr>
      <w:hyperlink r:id="rId28" w:history="1">
        <w:r w:rsidR="00F91CAB" w:rsidRPr="00D16457">
          <w:rPr>
            <w:rFonts w:ascii="Arial" w:hAnsi="Arial" w:cs="Arial"/>
            <w:color w:val="002CE2"/>
            <w:szCs w:val="20"/>
            <w:u w:val="single" w:color="002CE2"/>
          </w:rPr>
          <w:t>http://www.cleandieseldelivers.com/</w:t>
        </w:r>
      </w:hyperlink>
    </w:p>
    <w:p w14:paraId="15847675" w14:textId="77777777" w:rsidR="00F91CAB" w:rsidRPr="00D16457" w:rsidRDefault="0068255F" w:rsidP="00F91CAB">
      <w:pPr>
        <w:widowControl w:val="0"/>
        <w:autoSpaceDE w:val="0"/>
        <w:autoSpaceDN w:val="0"/>
        <w:adjustRightInd w:val="0"/>
        <w:rPr>
          <w:rFonts w:ascii="Arial" w:hAnsi="Arial" w:cs="Arial"/>
          <w:szCs w:val="20"/>
        </w:rPr>
      </w:pPr>
      <w:hyperlink r:id="rId29" w:history="1">
        <w:r w:rsidR="00F91CAB" w:rsidRPr="00D16457">
          <w:rPr>
            <w:rFonts w:ascii="Arial" w:hAnsi="Arial" w:cs="Arial"/>
            <w:color w:val="002CE2"/>
            <w:szCs w:val="20"/>
            <w:u w:val="single" w:color="002CE2"/>
          </w:rPr>
          <w:t>http://www.dieselforum.org/</w:t>
        </w:r>
      </w:hyperlink>
    </w:p>
    <w:p w14:paraId="15C11988" w14:textId="77777777" w:rsidR="00F91CAB" w:rsidRPr="00D16457" w:rsidRDefault="00F91CAB" w:rsidP="00F91CAB">
      <w:pPr>
        <w:rPr>
          <w:rFonts w:ascii="Arial" w:hAnsi="Arial" w:cs="Arial"/>
          <w:szCs w:val="20"/>
        </w:rPr>
      </w:pPr>
    </w:p>
    <w:p w14:paraId="2BFD44A2" w14:textId="77777777" w:rsidR="00F91CAB" w:rsidRPr="00D16457" w:rsidRDefault="00F91CAB" w:rsidP="00F91CAB">
      <w:pPr>
        <w:rPr>
          <w:rFonts w:ascii="Arial" w:hAnsi="Arial" w:cs="Arial"/>
          <w:szCs w:val="20"/>
        </w:rPr>
      </w:pPr>
    </w:p>
    <w:p w14:paraId="2E3EC69B" w14:textId="77777777" w:rsidR="00814168" w:rsidRPr="00D16457" w:rsidRDefault="008D7EDC">
      <w:pPr>
        <w:rPr>
          <w:b/>
          <w:u w:val="single"/>
        </w:rPr>
      </w:pPr>
      <w:r w:rsidRPr="00D16457">
        <w:rPr>
          <w:b/>
          <w:u w:val="single"/>
        </w:rPr>
        <w:t>Share Copy</w:t>
      </w:r>
      <w:r w:rsidR="00903668" w:rsidRPr="00D16457">
        <w:rPr>
          <w:b/>
          <w:u w:val="single"/>
        </w:rPr>
        <w:t>:</w:t>
      </w:r>
      <w:r w:rsidRPr="00D16457">
        <w:rPr>
          <w:b/>
          <w:u w:val="single"/>
        </w:rPr>
        <w:t xml:space="preserve"> </w:t>
      </w:r>
    </w:p>
    <w:p w14:paraId="3955F449" w14:textId="77777777" w:rsidR="008D7EDC" w:rsidRPr="00D16457" w:rsidRDefault="008D7EDC">
      <w:pPr>
        <w:rPr>
          <w:b/>
        </w:rPr>
      </w:pPr>
    </w:p>
    <w:p w14:paraId="31897567" w14:textId="77777777" w:rsidR="008D7EDC" w:rsidRPr="00D16457" w:rsidRDefault="008D7EDC" w:rsidP="008D7EDC">
      <w:pPr>
        <w:rPr>
          <w:rFonts w:ascii="Arial" w:hAnsi="Arial" w:cs="Arial"/>
          <w:u w:val="single"/>
        </w:rPr>
      </w:pPr>
      <w:r w:rsidRPr="00D16457">
        <w:rPr>
          <w:rFonts w:ascii="Arial" w:hAnsi="Arial" w:cs="Arial"/>
          <w:u w:val="single"/>
        </w:rPr>
        <w:t>Facebook and Google+ Share Copy:</w:t>
      </w:r>
    </w:p>
    <w:p w14:paraId="0169C4F1" w14:textId="77777777" w:rsidR="008D7EDC" w:rsidRPr="00D16457" w:rsidRDefault="008D7EDC" w:rsidP="008D7EDC">
      <w:pPr>
        <w:rPr>
          <w:rFonts w:ascii="Arial" w:hAnsi="Arial" w:cs="Arial"/>
          <w:b/>
        </w:rPr>
      </w:pPr>
      <w:r w:rsidRPr="00D16457">
        <w:rPr>
          <w:rFonts w:ascii="Arial" w:hAnsi="Arial" w:cs="Arial"/>
          <w:b/>
        </w:rPr>
        <w:t xml:space="preserve">Clean Diesel. </w:t>
      </w:r>
      <w:proofErr w:type="gramStart"/>
      <w:r w:rsidRPr="00D16457">
        <w:rPr>
          <w:rFonts w:ascii="Arial" w:hAnsi="Arial" w:cs="Arial"/>
          <w:b/>
        </w:rPr>
        <w:t>Clearly Better.</w:t>
      </w:r>
      <w:proofErr w:type="gramEnd"/>
      <w:r w:rsidRPr="00D16457">
        <w:rPr>
          <w:rFonts w:ascii="Arial" w:hAnsi="Arial" w:cs="Arial"/>
          <w:b/>
        </w:rPr>
        <w:t xml:space="preserve"> </w:t>
      </w:r>
    </w:p>
    <w:p w14:paraId="51B500D4" w14:textId="77777777" w:rsidR="008D7EDC" w:rsidRPr="00D16457" w:rsidRDefault="008D7EDC" w:rsidP="008D7EDC">
      <w:pPr>
        <w:rPr>
          <w:rFonts w:ascii="Arial" w:hAnsi="Arial" w:cs="Arial"/>
        </w:rPr>
      </w:pPr>
    </w:p>
    <w:p w14:paraId="27EDB676" w14:textId="08255CA1" w:rsidR="008D7EDC" w:rsidRPr="00D16457" w:rsidRDefault="008D7EDC" w:rsidP="008D7EDC">
      <w:pPr>
        <w:rPr>
          <w:ins w:id="7" w:author="Author" w:date="2012-07-18T12:09:00Z"/>
          <w:rFonts w:ascii="Arial" w:hAnsi="Arial" w:cs="Arial"/>
          <w:szCs w:val="20"/>
        </w:rPr>
      </w:pPr>
      <w:r w:rsidRPr="00D16457">
        <w:rPr>
          <w:rFonts w:ascii="Arial" w:hAnsi="Arial" w:cs="Arial"/>
          <w:szCs w:val="20"/>
        </w:rPr>
        <w:t>This is not your grandfather’s diesel. No way. Clean Diesel technology has changed everything. Learn how it can</w:t>
      </w:r>
      <w:r w:rsidR="001A59AE" w:rsidRPr="00D16457">
        <w:rPr>
          <w:rFonts w:ascii="Arial" w:hAnsi="Arial" w:cs="Arial"/>
          <w:szCs w:val="20"/>
        </w:rPr>
        <w:t xml:space="preserve"> help</w:t>
      </w:r>
      <w:r w:rsidRPr="00D16457">
        <w:rPr>
          <w:rFonts w:ascii="Arial" w:hAnsi="Arial" w:cs="Arial"/>
          <w:szCs w:val="20"/>
        </w:rPr>
        <w:t xml:space="preserve"> improve your driving e</w:t>
      </w:r>
      <w:r w:rsidR="009A1A94" w:rsidRPr="00D16457">
        <w:rPr>
          <w:rFonts w:ascii="Arial" w:hAnsi="Arial" w:cs="Arial"/>
          <w:szCs w:val="20"/>
        </w:rPr>
        <w:t xml:space="preserve">xperience — </w:t>
      </w:r>
      <w:r w:rsidR="00122209" w:rsidRPr="00D16457">
        <w:rPr>
          <w:rFonts w:ascii="Arial" w:hAnsi="Arial" w:cs="Arial"/>
          <w:szCs w:val="20"/>
        </w:rPr>
        <w:t xml:space="preserve">and help you stop </w:t>
      </w:r>
      <w:r w:rsidR="006A309D" w:rsidRPr="00D16457">
        <w:rPr>
          <w:rFonts w:ascii="Arial" w:hAnsi="Arial" w:cs="Arial"/>
          <w:szCs w:val="20"/>
        </w:rPr>
        <w:t>fewer times</w:t>
      </w:r>
      <w:r w:rsidR="00122209" w:rsidRPr="00D16457">
        <w:rPr>
          <w:rFonts w:ascii="Arial" w:hAnsi="Arial" w:cs="Arial"/>
          <w:szCs w:val="20"/>
        </w:rPr>
        <w:t xml:space="preserve"> at the pump.</w:t>
      </w:r>
    </w:p>
    <w:p w14:paraId="657D8BF4" w14:textId="77777777" w:rsidR="008D7EDC" w:rsidRPr="00D16457" w:rsidRDefault="008D7EDC" w:rsidP="008D7EDC">
      <w:pPr>
        <w:rPr>
          <w:rFonts w:ascii="Arial" w:hAnsi="Arial" w:cs="Arial"/>
          <w:u w:val="single"/>
        </w:rPr>
      </w:pPr>
    </w:p>
    <w:p w14:paraId="1C6F0D99" w14:textId="77777777" w:rsidR="008D7EDC" w:rsidRPr="00D16457" w:rsidRDefault="008D7EDC" w:rsidP="008D7EDC">
      <w:pPr>
        <w:rPr>
          <w:rFonts w:ascii="Arial" w:hAnsi="Arial" w:cs="Arial"/>
          <w:u w:val="single"/>
        </w:rPr>
      </w:pPr>
      <w:r w:rsidRPr="00D16457">
        <w:rPr>
          <w:rFonts w:ascii="Arial" w:hAnsi="Arial" w:cs="Arial"/>
          <w:u w:val="single"/>
        </w:rPr>
        <w:t>Twitter Share Copy:</w:t>
      </w:r>
    </w:p>
    <w:p w14:paraId="6B696705" w14:textId="77777777" w:rsidR="008D7EDC" w:rsidRPr="00E5547F" w:rsidRDefault="008D7EDC" w:rsidP="008D7EDC">
      <w:pPr>
        <w:rPr>
          <w:rFonts w:ascii="Arial" w:hAnsi="Arial" w:cs="Arial"/>
          <w:b/>
        </w:rPr>
      </w:pPr>
      <w:r w:rsidRPr="00D16457">
        <w:rPr>
          <w:rFonts w:ascii="Arial" w:hAnsi="Arial" w:cs="Arial"/>
          <w:b/>
        </w:rPr>
        <w:t xml:space="preserve">Clean Diesel. </w:t>
      </w:r>
      <w:proofErr w:type="gramStart"/>
      <w:r w:rsidRPr="00D16457">
        <w:rPr>
          <w:rFonts w:ascii="Arial" w:hAnsi="Arial" w:cs="Arial"/>
          <w:b/>
        </w:rPr>
        <w:t>Clearly Better.</w:t>
      </w:r>
      <w:proofErr w:type="gramEnd"/>
      <w:r w:rsidRPr="00D16457">
        <w:rPr>
          <w:rFonts w:ascii="Arial" w:hAnsi="Arial" w:cs="Arial"/>
          <w:b/>
        </w:rPr>
        <w:t xml:space="preserve"> </w:t>
      </w:r>
      <w:r w:rsidR="00E5547F" w:rsidRPr="00D16457">
        <w:rPr>
          <w:rFonts w:ascii="Arial" w:hAnsi="Arial" w:cs="Arial"/>
          <w:b/>
        </w:rPr>
        <w:t>Clearlybetterdiesel.org.</w:t>
      </w:r>
    </w:p>
    <w:p w14:paraId="45A20CBF" w14:textId="77777777" w:rsidR="008D7EDC" w:rsidRPr="008D7EDC" w:rsidRDefault="008D7EDC">
      <w:pPr>
        <w:rPr>
          <w:b/>
        </w:rPr>
      </w:pPr>
    </w:p>
    <w:sectPr w:rsidR="008D7EDC" w:rsidRPr="008D7EDC" w:rsidSect="00F91CAB">
      <w:footerReference w:type="even" r:id="rId30"/>
      <w:footerReference w:type="defaul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E9E14" w14:textId="77777777" w:rsidR="00547EC7" w:rsidRDefault="00547EC7">
      <w:r>
        <w:separator/>
      </w:r>
    </w:p>
  </w:endnote>
  <w:endnote w:type="continuationSeparator" w:id="0">
    <w:p w14:paraId="5DFE848C" w14:textId="77777777" w:rsidR="00547EC7" w:rsidRDefault="0054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DC19" w14:textId="77777777" w:rsidR="00547EC7" w:rsidRDefault="00547EC7" w:rsidP="00F91CAB">
    <w:pPr>
      <w:pStyle w:val="Footer"/>
      <w:framePr w:wrap="around" w:vAnchor="text" w:hAnchor="margin" w:xAlign="center" w:y="1"/>
      <w:rPr>
        <w:ins w:id="8" w:author="Author" w:date="2012-07-06T11:27:00Z"/>
        <w:rStyle w:val="PageNumber"/>
      </w:rPr>
    </w:pPr>
    <w:ins w:id="9" w:author="Author" w:date="2012-07-06T11:27:00Z">
      <w:r>
        <w:rPr>
          <w:rStyle w:val="PageNumber"/>
        </w:rPr>
        <w:fldChar w:fldCharType="begin"/>
      </w:r>
      <w:r>
        <w:rPr>
          <w:rStyle w:val="PageNumber"/>
        </w:rPr>
        <w:instrText xml:space="preserve">PAGE  </w:instrText>
      </w:r>
      <w:r>
        <w:rPr>
          <w:rStyle w:val="PageNumber"/>
        </w:rPr>
        <w:fldChar w:fldCharType="end"/>
      </w:r>
    </w:ins>
  </w:p>
  <w:p w14:paraId="7F176B84" w14:textId="77777777" w:rsidR="00547EC7" w:rsidRDefault="00547E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ED50" w14:textId="77777777" w:rsidR="00547EC7" w:rsidRDefault="00547EC7" w:rsidP="00F91C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255F">
      <w:rPr>
        <w:rStyle w:val="PageNumber"/>
        <w:noProof/>
      </w:rPr>
      <w:t>5</w:t>
    </w:r>
    <w:r>
      <w:rPr>
        <w:rStyle w:val="PageNumber"/>
      </w:rPr>
      <w:fldChar w:fldCharType="end"/>
    </w:r>
  </w:p>
  <w:p w14:paraId="71F3DF57" w14:textId="77777777" w:rsidR="00547EC7" w:rsidRPr="003B339A" w:rsidRDefault="00547EC7" w:rsidP="00F91CAB">
    <w:pPr>
      <w:pStyle w:val="Foote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296FC" w14:textId="77777777" w:rsidR="00547EC7" w:rsidRDefault="00547EC7">
      <w:r>
        <w:separator/>
      </w:r>
    </w:p>
  </w:footnote>
  <w:footnote w:type="continuationSeparator" w:id="0">
    <w:p w14:paraId="55ED1E78" w14:textId="77777777" w:rsidR="00547EC7" w:rsidRDefault="00547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06"/>
    <w:rsid w:val="00020BD2"/>
    <w:rsid w:val="00021064"/>
    <w:rsid w:val="00025133"/>
    <w:rsid w:val="00032CB7"/>
    <w:rsid w:val="00047910"/>
    <w:rsid w:val="00054928"/>
    <w:rsid w:val="00063711"/>
    <w:rsid w:val="000650A9"/>
    <w:rsid w:val="00065274"/>
    <w:rsid w:val="00090407"/>
    <w:rsid w:val="000B1ABB"/>
    <w:rsid w:val="000B30B9"/>
    <w:rsid w:val="000C5E4A"/>
    <w:rsid w:val="000C7596"/>
    <w:rsid w:val="000D17DE"/>
    <w:rsid w:val="001124D0"/>
    <w:rsid w:val="00122209"/>
    <w:rsid w:val="0013243B"/>
    <w:rsid w:val="00145CDE"/>
    <w:rsid w:val="00177BBC"/>
    <w:rsid w:val="00181BD6"/>
    <w:rsid w:val="00187545"/>
    <w:rsid w:val="001A59AE"/>
    <w:rsid w:val="001A7028"/>
    <w:rsid w:val="001B2F25"/>
    <w:rsid w:val="001B588A"/>
    <w:rsid w:val="001D1552"/>
    <w:rsid w:val="001D7631"/>
    <w:rsid w:val="001E0B9D"/>
    <w:rsid w:val="001E4BEC"/>
    <w:rsid w:val="00227F1B"/>
    <w:rsid w:val="00255AFA"/>
    <w:rsid w:val="00257320"/>
    <w:rsid w:val="002729F2"/>
    <w:rsid w:val="0028296C"/>
    <w:rsid w:val="002A7F75"/>
    <w:rsid w:val="002B4666"/>
    <w:rsid w:val="002D0177"/>
    <w:rsid w:val="002E33B3"/>
    <w:rsid w:val="002F67B7"/>
    <w:rsid w:val="00330531"/>
    <w:rsid w:val="00332AE9"/>
    <w:rsid w:val="0034388D"/>
    <w:rsid w:val="003476B9"/>
    <w:rsid w:val="003748AD"/>
    <w:rsid w:val="003756D7"/>
    <w:rsid w:val="00380B2B"/>
    <w:rsid w:val="00390013"/>
    <w:rsid w:val="003C5783"/>
    <w:rsid w:val="004409E3"/>
    <w:rsid w:val="004635EA"/>
    <w:rsid w:val="00475645"/>
    <w:rsid w:val="0048399F"/>
    <w:rsid w:val="004B5927"/>
    <w:rsid w:val="0050467D"/>
    <w:rsid w:val="005121FD"/>
    <w:rsid w:val="0051622C"/>
    <w:rsid w:val="0052375D"/>
    <w:rsid w:val="00527389"/>
    <w:rsid w:val="00545230"/>
    <w:rsid w:val="00547EC7"/>
    <w:rsid w:val="00561D70"/>
    <w:rsid w:val="00564616"/>
    <w:rsid w:val="00574399"/>
    <w:rsid w:val="005961CA"/>
    <w:rsid w:val="00596AB2"/>
    <w:rsid w:val="005A48E8"/>
    <w:rsid w:val="005B64FF"/>
    <w:rsid w:val="005C0316"/>
    <w:rsid w:val="00601674"/>
    <w:rsid w:val="00614B0F"/>
    <w:rsid w:val="00620374"/>
    <w:rsid w:val="006222B6"/>
    <w:rsid w:val="0062235D"/>
    <w:rsid w:val="006251EA"/>
    <w:rsid w:val="00626D75"/>
    <w:rsid w:val="00635BF0"/>
    <w:rsid w:val="0066273E"/>
    <w:rsid w:val="0068255F"/>
    <w:rsid w:val="006A1AD8"/>
    <w:rsid w:val="006A309D"/>
    <w:rsid w:val="006D0B61"/>
    <w:rsid w:val="006F638A"/>
    <w:rsid w:val="0071313A"/>
    <w:rsid w:val="00741347"/>
    <w:rsid w:val="00747510"/>
    <w:rsid w:val="00755E9D"/>
    <w:rsid w:val="00790D0A"/>
    <w:rsid w:val="00793444"/>
    <w:rsid w:val="007D79B1"/>
    <w:rsid w:val="007F529F"/>
    <w:rsid w:val="00814168"/>
    <w:rsid w:val="00821D57"/>
    <w:rsid w:val="00840FB1"/>
    <w:rsid w:val="00854F9D"/>
    <w:rsid w:val="00860C5F"/>
    <w:rsid w:val="00860F75"/>
    <w:rsid w:val="00892510"/>
    <w:rsid w:val="00892C32"/>
    <w:rsid w:val="008A240A"/>
    <w:rsid w:val="008A32F9"/>
    <w:rsid w:val="008B73F0"/>
    <w:rsid w:val="008D2985"/>
    <w:rsid w:val="008D7EDC"/>
    <w:rsid w:val="008F45C3"/>
    <w:rsid w:val="00900EA4"/>
    <w:rsid w:val="00903668"/>
    <w:rsid w:val="00912497"/>
    <w:rsid w:val="009232DA"/>
    <w:rsid w:val="0093529C"/>
    <w:rsid w:val="00946C70"/>
    <w:rsid w:val="009556DA"/>
    <w:rsid w:val="00956814"/>
    <w:rsid w:val="0096319D"/>
    <w:rsid w:val="00985FB5"/>
    <w:rsid w:val="009A1A94"/>
    <w:rsid w:val="009D4AA3"/>
    <w:rsid w:val="009E0D2B"/>
    <w:rsid w:val="009E1D77"/>
    <w:rsid w:val="00A345CF"/>
    <w:rsid w:val="00A742EE"/>
    <w:rsid w:val="00A8525D"/>
    <w:rsid w:val="00AA36F0"/>
    <w:rsid w:val="00AB2E2A"/>
    <w:rsid w:val="00AB4935"/>
    <w:rsid w:val="00B14D9A"/>
    <w:rsid w:val="00B21262"/>
    <w:rsid w:val="00B22A81"/>
    <w:rsid w:val="00B36053"/>
    <w:rsid w:val="00B374EB"/>
    <w:rsid w:val="00B55137"/>
    <w:rsid w:val="00B91370"/>
    <w:rsid w:val="00BA7FD6"/>
    <w:rsid w:val="00BE5CB9"/>
    <w:rsid w:val="00BF1F30"/>
    <w:rsid w:val="00BF63BA"/>
    <w:rsid w:val="00C346A4"/>
    <w:rsid w:val="00C43FE0"/>
    <w:rsid w:val="00C72961"/>
    <w:rsid w:val="00CA5223"/>
    <w:rsid w:val="00CC1106"/>
    <w:rsid w:val="00D16457"/>
    <w:rsid w:val="00D94737"/>
    <w:rsid w:val="00DF49B3"/>
    <w:rsid w:val="00E133C8"/>
    <w:rsid w:val="00E21A92"/>
    <w:rsid w:val="00E22FDC"/>
    <w:rsid w:val="00E3714E"/>
    <w:rsid w:val="00E443BC"/>
    <w:rsid w:val="00E5547F"/>
    <w:rsid w:val="00E62740"/>
    <w:rsid w:val="00E77203"/>
    <w:rsid w:val="00E8684F"/>
    <w:rsid w:val="00E86A58"/>
    <w:rsid w:val="00EA133F"/>
    <w:rsid w:val="00EE4370"/>
    <w:rsid w:val="00EF5C01"/>
    <w:rsid w:val="00F06B32"/>
    <w:rsid w:val="00F1039F"/>
    <w:rsid w:val="00F43D71"/>
    <w:rsid w:val="00F57535"/>
    <w:rsid w:val="00F67460"/>
    <w:rsid w:val="00F91CAB"/>
    <w:rsid w:val="00FB3523"/>
    <w:rsid w:val="00FB7446"/>
    <w:rsid w:val="00FC7E90"/>
    <w:rsid w:val="00FD7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10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AB"/>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AB"/>
    <w:rPr>
      <w:color w:val="0000FF" w:themeColor="hyperlink"/>
      <w:u w:val="single"/>
    </w:rPr>
  </w:style>
  <w:style w:type="character" w:styleId="CommentReference">
    <w:name w:val="annotation reference"/>
    <w:basedOn w:val="DefaultParagraphFont"/>
    <w:uiPriority w:val="99"/>
    <w:semiHidden/>
    <w:unhideWhenUsed/>
    <w:rsid w:val="00F91CAB"/>
    <w:rPr>
      <w:sz w:val="16"/>
      <w:szCs w:val="16"/>
    </w:rPr>
  </w:style>
  <w:style w:type="paragraph" w:styleId="CommentText">
    <w:name w:val="annotation text"/>
    <w:basedOn w:val="Normal"/>
    <w:link w:val="CommentTextChar"/>
    <w:uiPriority w:val="99"/>
    <w:unhideWhenUsed/>
    <w:rsid w:val="00F91CAB"/>
    <w:rPr>
      <w:szCs w:val="20"/>
    </w:rPr>
  </w:style>
  <w:style w:type="character" w:customStyle="1" w:styleId="CommentTextChar">
    <w:name w:val="Comment Text Char"/>
    <w:basedOn w:val="DefaultParagraphFont"/>
    <w:link w:val="CommentText"/>
    <w:uiPriority w:val="99"/>
    <w:rsid w:val="00F91CAB"/>
    <w:rPr>
      <w:rFonts w:ascii="Helvetica" w:hAnsi="Helvetica"/>
      <w:sz w:val="20"/>
      <w:szCs w:val="20"/>
    </w:rPr>
  </w:style>
  <w:style w:type="paragraph" w:styleId="Footer">
    <w:name w:val="footer"/>
    <w:basedOn w:val="Normal"/>
    <w:link w:val="FooterChar"/>
    <w:uiPriority w:val="99"/>
    <w:unhideWhenUsed/>
    <w:rsid w:val="00F91CAB"/>
    <w:pPr>
      <w:tabs>
        <w:tab w:val="center" w:pos="4680"/>
        <w:tab w:val="right" w:pos="9360"/>
      </w:tabs>
    </w:pPr>
    <w:rPr>
      <w:sz w:val="24"/>
    </w:rPr>
  </w:style>
  <w:style w:type="character" w:customStyle="1" w:styleId="FooterChar">
    <w:name w:val="Footer Char"/>
    <w:basedOn w:val="DefaultParagraphFont"/>
    <w:link w:val="Footer"/>
    <w:uiPriority w:val="99"/>
    <w:rsid w:val="00F91CAB"/>
    <w:rPr>
      <w:rFonts w:ascii="Helvetica" w:hAnsi="Helvetica"/>
    </w:rPr>
  </w:style>
  <w:style w:type="character" w:styleId="PageNumber">
    <w:name w:val="page number"/>
    <w:basedOn w:val="DefaultParagraphFont"/>
    <w:uiPriority w:val="99"/>
    <w:semiHidden/>
    <w:unhideWhenUsed/>
    <w:rsid w:val="00F91CAB"/>
  </w:style>
  <w:style w:type="paragraph" w:styleId="BalloonText">
    <w:name w:val="Balloon Text"/>
    <w:basedOn w:val="Normal"/>
    <w:link w:val="BalloonTextChar"/>
    <w:uiPriority w:val="99"/>
    <w:semiHidden/>
    <w:unhideWhenUsed/>
    <w:rsid w:val="00F91C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CA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E1D77"/>
    <w:rPr>
      <w:b/>
      <w:bCs/>
    </w:rPr>
  </w:style>
  <w:style w:type="character" w:customStyle="1" w:styleId="CommentSubjectChar">
    <w:name w:val="Comment Subject Char"/>
    <w:basedOn w:val="CommentTextChar"/>
    <w:link w:val="CommentSubject"/>
    <w:uiPriority w:val="99"/>
    <w:semiHidden/>
    <w:rsid w:val="009E1D77"/>
    <w:rPr>
      <w:rFonts w:ascii="Helvetica" w:hAnsi="Helvetica"/>
      <w:b/>
      <w:bCs/>
      <w:sz w:val="20"/>
      <w:szCs w:val="20"/>
    </w:rPr>
  </w:style>
  <w:style w:type="character" w:styleId="FollowedHyperlink">
    <w:name w:val="FollowedHyperlink"/>
    <w:basedOn w:val="DefaultParagraphFont"/>
    <w:uiPriority w:val="99"/>
    <w:semiHidden/>
    <w:unhideWhenUsed/>
    <w:rsid w:val="0013243B"/>
    <w:rPr>
      <w:color w:val="800080" w:themeColor="followedHyperlink"/>
      <w:u w:val="single"/>
    </w:rPr>
  </w:style>
  <w:style w:type="paragraph" w:styleId="Header">
    <w:name w:val="header"/>
    <w:basedOn w:val="Normal"/>
    <w:link w:val="HeaderChar"/>
    <w:uiPriority w:val="99"/>
    <w:unhideWhenUsed/>
    <w:rsid w:val="00475645"/>
    <w:pPr>
      <w:tabs>
        <w:tab w:val="center" w:pos="4680"/>
        <w:tab w:val="right" w:pos="9360"/>
      </w:tabs>
    </w:pPr>
  </w:style>
  <w:style w:type="character" w:customStyle="1" w:styleId="HeaderChar">
    <w:name w:val="Header Char"/>
    <w:basedOn w:val="DefaultParagraphFont"/>
    <w:link w:val="Header"/>
    <w:uiPriority w:val="99"/>
    <w:rsid w:val="00475645"/>
    <w:rPr>
      <w:rFonts w:ascii="Helvetica" w:hAnsi="Helvetica"/>
      <w:sz w:val="20"/>
    </w:rPr>
  </w:style>
  <w:style w:type="paragraph" w:styleId="Revision">
    <w:name w:val="Revision"/>
    <w:hidden/>
    <w:uiPriority w:val="99"/>
    <w:semiHidden/>
    <w:rsid w:val="00574399"/>
    <w:rPr>
      <w:rFonts w:ascii="Helvetica" w:hAnsi="Helvetic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AB"/>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AB"/>
    <w:rPr>
      <w:color w:val="0000FF" w:themeColor="hyperlink"/>
      <w:u w:val="single"/>
    </w:rPr>
  </w:style>
  <w:style w:type="character" w:styleId="CommentReference">
    <w:name w:val="annotation reference"/>
    <w:basedOn w:val="DefaultParagraphFont"/>
    <w:uiPriority w:val="99"/>
    <w:semiHidden/>
    <w:unhideWhenUsed/>
    <w:rsid w:val="00F91CAB"/>
    <w:rPr>
      <w:sz w:val="16"/>
      <w:szCs w:val="16"/>
    </w:rPr>
  </w:style>
  <w:style w:type="paragraph" w:styleId="CommentText">
    <w:name w:val="annotation text"/>
    <w:basedOn w:val="Normal"/>
    <w:link w:val="CommentTextChar"/>
    <w:uiPriority w:val="99"/>
    <w:unhideWhenUsed/>
    <w:rsid w:val="00F91CAB"/>
    <w:rPr>
      <w:szCs w:val="20"/>
    </w:rPr>
  </w:style>
  <w:style w:type="character" w:customStyle="1" w:styleId="CommentTextChar">
    <w:name w:val="Comment Text Char"/>
    <w:basedOn w:val="DefaultParagraphFont"/>
    <w:link w:val="CommentText"/>
    <w:uiPriority w:val="99"/>
    <w:rsid w:val="00F91CAB"/>
    <w:rPr>
      <w:rFonts w:ascii="Helvetica" w:hAnsi="Helvetica"/>
      <w:sz w:val="20"/>
      <w:szCs w:val="20"/>
    </w:rPr>
  </w:style>
  <w:style w:type="paragraph" w:styleId="Footer">
    <w:name w:val="footer"/>
    <w:basedOn w:val="Normal"/>
    <w:link w:val="FooterChar"/>
    <w:uiPriority w:val="99"/>
    <w:unhideWhenUsed/>
    <w:rsid w:val="00F91CAB"/>
    <w:pPr>
      <w:tabs>
        <w:tab w:val="center" w:pos="4680"/>
        <w:tab w:val="right" w:pos="9360"/>
      </w:tabs>
    </w:pPr>
    <w:rPr>
      <w:sz w:val="24"/>
    </w:rPr>
  </w:style>
  <w:style w:type="character" w:customStyle="1" w:styleId="FooterChar">
    <w:name w:val="Footer Char"/>
    <w:basedOn w:val="DefaultParagraphFont"/>
    <w:link w:val="Footer"/>
    <w:uiPriority w:val="99"/>
    <w:rsid w:val="00F91CAB"/>
    <w:rPr>
      <w:rFonts w:ascii="Helvetica" w:hAnsi="Helvetica"/>
    </w:rPr>
  </w:style>
  <w:style w:type="character" w:styleId="PageNumber">
    <w:name w:val="page number"/>
    <w:basedOn w:val="DefaultParagraphFont"/>
    <w:uiPriority w:val="99"/>
    <w:semiHidden/>
    <w:unhideWhenUsed/>
    <w:rsid w:val="00F91CAB"/>
  </w:style>
  <w:style w:type="paragraph" w:styleId="BalloonText">
    <w:name w:val="Balloon Text"/>
    <w:basedOn w:val="Normal"/>
    <w:link w:val="BalloonTextChar"/>
    <w:uiPriority w:val="99"/>
    <w:semiHidden/>
    <w:unhideWhenUsed/>
    <w:rsid w:val="00F91C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CA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E1D77"/>
    <w:rPr>
      <w:b/>
      <w:bCs/>
    </w:rPr>
  </w:style>
  <w:style w:type="character" w:customStyle="1" w:styleId="CommentSubjectChar">
    <w:name w:val="Comment Subject Char"/>
    <w:basedOn w:val="CommentTextChar"/>
    <w:link w:val="CommentSubject"/>
    <w:uiPriority w:val="99"/>
    <w:semiHidden/>
    <w:rsid w:val="009E1D77"/>
    <w:rPr>
      <w:rFonts w:ascii="Helvetica" w:hAnsi="Helvetica"/>
      <w:b/>
      <w:bCs/>
      <w:sz w:val="20"/>
      <w:szCs w:val="20"/>
    </w:rPr>
  </w:style>
  <w:style w:type="character" w:styleId="FollowedHyperlink">
    <w:name w:val="FollowedHyperlink"/>
    <w:basedOn w:val="DefaultParagraphFont"/>
    <w:uiPriority w:val="99"/>
    <w:semiHidden/>
    <w:unhideWhenUsed/>
    <w:rsid w:val="0013243B"/>
    <w:rPr>
      <w:color w:val="800080" w:themeColor="followedHyperlink"/>
      <w:u w:val="single"/>
    </w:rPr>
  </w:style>
  <w:style w:type="paragraph" w:styleId="Header">
    <w:name w:val="header"/>
    <w:basedOn w:val="Normal"/>
    <w:link w:val="HeaderChar"/>
    <w:uiPriority w:val="99"/>
    <w:unhideWhenUsed/>
    <w:rsid w:val="00475645"/>
    <w:pPr>
      <w:tabs>
        <w:tab w:val="center" w:pos="4680"/>
        <w:tab w:val="right" w:pos="9360"/>
      </w:tabs>
    </w:pPr>
  </w:style>
  <w:style w:type="character" w:customStyle="1" w:styleId="HeaderChar">
    <w:name w:val="Header Char"/>
    <w:basedOn w:val="DefaultParagraphFont"/>
    <w:link w:val="Header"/>
    <w:uiPriority w:val="99"/>
    <w:rsid w:val="00475645"/>
    <w:rPr>
      <w:rFonts w:ascii="Helvetica" w:hAnsi="Helvetica"/>
      <w:sz w:val="20"/>
    </w:rPr>
  </w:style>
  <w:style w:type="paragraph" w:styleId="Revision">
    <w:name w:val="Revision"/>
    <w:hidden/>
    <w:uiPriority w:val="99"/>
    <w:semiHidden/>
    <w:rsid w:val="00574399"/>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uelgaugereport.opisnet.com/index.asp" TargetMode="External"/><Relationship Id="rId21" Type="http://schemas.openxmlformats.org/officeDocument/2006/relationships/hyperlink" Target="http://www.fhwa.dot.gov/ohim/onh00/bar8.htm" TargetMode="External"/><Relationship Id="rId22" Type="http://schemas.openxmlformats.org/officeDocument/2006/relationships/image" Target="media/image2.png"/><Relationship Id="rId23" Type="http://schemas.openxmlformats.org/officeDocument/2006/relationships/hyperlink" Target="http://www.volkswagenag.com/content/vwcorp/info_center/en/news/2011/05/Clean_Diesel_USA.htm" TargetMode="External"/><Relationship Id="rId24" Type="http://schemas.openxmlformats.org/officeDocument/2006/relationships/hyperlink" Target="http://www.dieselforum.org/news/importance-of-clean-diesel-technology-to-reduce-greenhouse-gases-highlighted-at-global-climate-and-clean-air-event-in-sweden" TargetMode="External"/><Relationship Id="rId25" Type="http://schemas.openxmlformats.org/officeDocument/2006/relationships/hyperlink" Target="http://www.mathesongas.com/industrialgas/pdfs/bulk-carbon-dioxide.pdf" TargetMode="External"/><Relationship Id="rId26" Type="http://schemas.openxmlformats.org/officeDocument/2006/relationships/hyperlink" Target="http://205.254.135.7/tools/faqs/faq.cfm?id=24&amp;t=10" TargetMode="External"/><Relationship Id="rId27" Type="http://schemas.openxmlformats.org/officeDocument/2006/relationships/hyperlink" Target="http://www.geoecs.com/" TargetMode="External"/><Relationship Id="rId28" Type="http://schemas.openxmlformats.org/officeDocument/2006/relationships/hyperlink" Target="http://www.cleandieseldelivers.com/" TargetMode="External"/><Relationship Id="rId29" Type="http://schemas.openxmlformats.org/officeDocument/2006/relationships/hyperlink" Target="http://www.dieselforum.or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hyperlink" Target="http://www.future-with-diesel.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udiusa.com/us/brand/en/audi_tdi_clean_diesel_cars.html/" TargetMode="External"/><Relationship Id="rId33" Type="http://schemas.openxmlformats.org/officeDocument/2006/relationships/theme" Target="theme/theme1.xml"/><Relationship Id="rId10" Type="http://schemas.openxmlformats.org/officeDocument/2006/relationships/hyperlink" Target="http://www.mbusa.com/mercedes/benz/green/diesel_bluetec" TargetMode="External"/><Relationship Id="rId11" Type="http://schemas.openxmlformats.org/officeDocument/2006/relationships/hyperlink" Target="http://www.porscheusa.com/cleandiesel" TargetMode="External"/><Relationship Id="rId12" Type="http://schemas.openxmlformats.org/officeDocument/2006/relationships/hyperlink" Target="http://www.audiusa.com/us/brand/en/audi_tdi_clean_diesel_cars.html/" TargetMode="External"/><Relationship Id="rId13" Type="http://schemas.openxmlformats.org/officeDocument/2006/relationships/hyperlink" Target="http://www.future-with-diesel.com" TargetMode="External"/><Relationship Id="rId14" Type="http://schemas.openxmlformats.org/officeDocument/2006/relationships/hyperlink" Target="http://www.mbusa.com/mercedes/benz/green/diesel_bluetec" TargetMode="External"/><Relationship Id="rId15" Type="http://schemas.openxmlformats.org/officeDocument/2006/relationships/hyperlink" Target="http://www.porscheusa.com/cleandiesel" TargetMode="External"/><Relationship Id="rId16" Type="http://schemas.openxmlformats.org/officeDocument/2006/relationships/image" Target="media/image1.png"/><Relationship Id="rId17" Type="http://schemas.openxmlformats.org/officeDocument/2006/relationships/image" Target="cid:image001.png@01CD4B0F.CCA09100" TargetMode="External"/><Relationship Id="rId18" Type="http://schemas.openxmlformats.org/officeDocument/2006/relationships/hyperlink" Target="http://www.dieselforum.org/index.cfm?objectid=1CDF6110-DA5D-11E0-8228000C296BA163" TargetMode="External"/><Relationship Id="rId19" Type="http://schemas.openxmlformats.org/officeDocument/2006/relationships/hyperlink" Target="http://www.toyota.com/camry/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E68E3-651C-AD41-8D36-61084FB5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1961</Words>
  <Characters>11183</Characters>
  <Application>Microsoft Macintosh Word</Application>
  <DocSecurity>4</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2012-08-07T21:29:00Z</dcterms:created>
  <dcterms:modified xsi:type="dcterms:W3CDTF">2012-08-07T21:29:00Z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yEAAHlaliyeW8/EUr4aig7mMNMT4+J4rpOL3RJIeU0nh6u5UCutEAf2aPCgYPUzs+/ZpqMyfem6TVF+G
W/lxtiFb1g8kPsVRKvGkfrDmlPeSexvAmsHJQqwTJuGv8V+DtkVpK/+Dz9MwB0a79Ggy80zDbYY6
D6r9XwJSHGuv2l7ITv2+3Y6R4JWerHT5oXU/MumDc4lft0YSni0lNaghgaCAXQSOCgfhxKrMi4Ta
dTDsC0nF0x+h2dc3y</vt:lpwstr>
  </property>
  <property fmtid="{D5CDD505-2E9C-101B-9397-08002B2CF9AE}" pid="3" name="MAIL_MSG_ID2">
    <vt:lpwstr>S4i+56xoz6i80HayfsC8p5a84TP56Wvm+W+lFYkWFQ03Z1tme8ryzc=</vt:lpwstr>
  </property>
  <property fmtid="{D5CDD505-2E9C-101B-9397-08002B2CF9AE}" pid="4" name="RESPONSE_SENDER_NAME">
    <vt:lpwstr>sAAAE34RQVAK31mq2yKo2SVyrdZuEPfQZpcL+mGKr2EWZZ8=</vt:lpwstr>
  </property>
  <property fmtid="{D5CDD505-2E9C-101B-9397-08002B2CF9AE}" pid="5" name="EMAIL_OWNER_ADDRESS">
    <vt:lpwstr>4AAA4Lxe55UJ0C/edj7BCf1xvjaoyDAoPEPpqnJm3PQYjAwhyhA7mYu1iw==</vt:lpwstr>
  </property>
</Properties>
</file>